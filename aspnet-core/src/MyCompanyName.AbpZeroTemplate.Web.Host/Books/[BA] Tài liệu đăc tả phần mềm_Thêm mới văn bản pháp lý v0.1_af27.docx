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F914" w14:textId="77777777" w:rsidR="00DA1063" w:rsidRDefault="00DA1063"/>
    <w:p w14:paraId="4AC370A5" w14:textId="77777777" w:rsidR="00DA1063" w:rsidRDefault="00041CAB">
      <w:pPr>
        <w:spacing w:line="276" w:lineRule="auto"/>
        <w:ind w:left="720" w:hanging="720"/>
        <w:jc w:val="center"/>
        <w:rPr>
          <w:b/>
          <w:szCs w:val="20"/>
          <w:lang w:val="vi-VN"/>
        </w:rPr>
      </w:pPr>
      <w:r>
        <w:rPr>
          <w:b/>
          <w:szCs w:val="20"/>
          <w:lang w:val="vi-VN"/>
        </w:rPr>
        <w:t>CÔNG TY TNHH PHẦN MỀM HOÀN CẦU</w:t>
      </w:r>
    </w:p>
    <w:p w14:paraId="46C557DC" w14:textId="77777777" w:rsidR="00DA1063" w:rsidRDefault="00DA1063">
      <w:pPr>
        <w:spacing w:line="276" w:lineRule="auto"/>
        <w:jc w:val="center"/>
        <w:rPr>
          <w:szCs w:val="20"/>
          <w:lang w:val="vi-VN"/>
        </w:rPr>
      </w:pPr>
    </w:p>
    <w:p w14:paraId="1BC87EAC" w14:textId="77777777" w:rsidR="00DA1063" w:rsidRDefault="00041CAB">
      <w:pPr>
        <w:spacing w:line="276" w:lineRule="auto"/>
        <w:jc w:val="center"/>
        <w:rPr>
          <w:szCs w:val="20"/>
        </w:rPr>
      </w:pPr>
      <w:r>
        <w:rPr>
          <w:b/>
          <w:noProof/>
          <w:color w:val="333399"/>
          <w:szCs w:val="20"/>
        </w:rPr>
        <w:drawing>
          <wp:inline distT="0" distB="0" distL="0" distR="0" wp14:anchorId="11F457B9" wp14:editId="65D6159E">
            <wp:extent cx="2336800" cy="889000"/>
            <wp:effectExtent l="0" t="0" r="6350" b="6350"/>
            <wp:docPr id="8" name="Picture 8" descr="logo-Gsoft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-Gsoft-n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479A" w14:textId="77777777" w:rsidR="00DA1063" w:rsidRDefault="00DA1063">
      <w:pPr>
        <w:spacing w:line="276" w:lineRule="auto"/>
        <w:rPr>
          <w:szCs w:val="20"/>
        </w:rPr>
      </w:pPr>
    </w:p>
    <w:p w14:paraId="06B7C4DA" w14:textId="77777777" w:rsidR="00DA1063" w:rsidRDefault="00DA1063">
      <w:pPr>
        <w:spacing w:line="276" w:lineRule="auto"/>
        <w:rPr>
          <w:szCs w:val="20"/>
        </w:rPr>
      </w:pPr>
    </w:p>
    <w:p w14:paraId="530793DE" w14:textId="77777777" w:rsidR="00DA1063" w:rsidRDefault="00DA1063">
      <w:pPr>
        <w:spacing w:line="276" w:lineRule="auto"/>
        <w:rPr>
          <w:szCs w:val="20"/>
        </w:rPr>
      </w:pPr>
    </w:p>
    <w:p w14:paraId="64C0A016" w14:textId="77777777" w:rsidR="00DA1063" w:rsidRDefault="00DA1063">
      <w:pPr>
        <w:spacing w:line="276" w:lineRule="auto"/>
        <w:rPr>
          <w:szCs w:val="20"/>
        </w:rPr>
      </w:pPr>
    </w:p>
    <w:p w14:paraId="4CCA502C" w14:textId="77777777" w:rsidR="00DA1063" w:rsidRDefault="00DA1063">
      <w:pPr>
        <w:spacing w:line="276" w:lineRule="auto"/>
        <w:rPr>
          <w:szCs w:val="20"/>
        </w:rPr>
      </w:pPr>
    </w:p>
    <w:p w14:paraId="2E613CBE" w14:textId="706D9F4D" w:rsidR="00DA1063" w:rsidRPr="00F75F25" w:rsidRDefault="00F75F25">
      <w:pPr>
        <w:spacing w:before="120" w:line="276" w:lineRule="auto"/>
        <w:ind w:left="-142"/>
        <w:jc w:val="center"/>
        <w:rPr>
          <w:b/>
          <w:snapToGrid w:val="0"/>
          <w:sz w:val="36"/>
          <w:szCs w:val="28"/>
          <w:lang w:val="vi-VN"/>
        </w:rPr>
      </w:pPr>
      <w:r>
        <w:rPr>
          <w:b/>
          <w:snapToGrid w:val="0"/>
          <w:sz w:val="36"/>
          <w:szCs w:val="28"/>
        </w:rPr>
        <w:t>PHẦN</w:t>
      </w:r>
      <w:r>
        <w:rPr>
          <w:b/>
          <w:snapToGrid w:val="0"/>
          <w:sz w:val="36"/>
          <w:szCs w:val="28"/>
          <w:lang w:val="vi-VN"/>
        </w:rPr>
        <w:t xml:space="preserve"> MỀM TRÍ TUỆ NHÂN TẠO PHÁT HIỆN VI PHẠM QUẢNG CÁO TRONG LĨNH VỰC Y TẾ</w:t>
      </w:r>
    </w:p>
    <w:p w14:paraId="368105ED" w14:textId="5C44B065" w:rsidR="00661B36" w:rsidRPr="00F75F25" w:rsidRDefault="00F75F25">
      <w:pPr>
        <w:spacing w:before="120" w:line="276" w:lineRule="auto"/>
        <w:ind w:left="-142"/>
        <w:jc w:val="center"/>
        <w:rPr>
          <w:b/>
          <w:snapToGrid w:val="0"/>
          <w:sz w:val="36"/>
          <w:szCs w:val="28"/>
          <w:lang w:val="vi-VN"/>
        </w:rPr>
      </w:pPr>
      <w:r w:rsidRPr="00F75F25">
        <w:rPr>
          <w:b/>
          <w:snapToGrid w:val="0"/>
          <w:sz w:val="36"/>
          <w:szCs w:val="28"/>
          <w:lang w:val="vi-VN"/>
        </w:rPr>
        <w:t>PHÂN</w:t>
      </w:r>
      <w:r>
        <w:rPr>
          <w:b/>
          <w:snapToGrid w:val="0"/>
          <w:sz w:val="36"/>
          <w:szCs w:val="28"/>
          <w:lang w:val="vi-VN"/>
        </w:rPr>
        <w:t xml:space="preserve"> HỆ QUẢN LÝ VĂN BẢN PHÁP LÝ</w:t>
      </w:r>
    </w:p>
    <w:p w14:paraId="63641D83" w14:textId="179A7479" w:rsidR="00DA1063" w:rsidRDefault="00041CAB">
      <w:pPr>
        <w:spacing w:before="120"/>
        <w:jc w:val="center"/>
        <w:rPr>
          <w:b/>
          <w:snapToGrid w:val="0"/>
          <w:sz w:val="26"/>
          <w:szCs w:val="26"/>
        </w:rPr>
      </w:pPr>
      <w:proofErr w:type="spellStart"/>
      <w:r>
        <w:rPr>
          <w:b/>
          <w:snapToGrid w:val="0"/>
          <w:sz w:val="26"/>
          <w:szCs w:val="26"/>
        </w:rPr>
        <w:t>Mã</w:t>
      </w:r>
      <w:proofErr w:type="spellEnd"/>
      <w:r>
        <w:rPr>
          <w:b/>
          <w:snapToGrid w:val="0"/>
          <w:sz w:val="26"/>
          <w:szCs w:val="26"/>
        </w:rPr>
        <w:t xml:space="preserve"> </w:t>
      </w:r>
      <w:proofErr w:type="spellStart"/>
      <w:r>
        <w:rPr>
          <w:b/>
          <w:snapToGrid w:val="0"/>
          <w:sz w:val="26"/>
          <w:szCs w:val="26"/>
        </w:rPr>
        <w:t>hiệu</w:t>
      </w:r>
      <w:proofErr w:type="spellEnd"/>
      <w:r>
        <w:rPr>
          <w:b/>
          <w:snapToGrid w:val="0"/>
          <w:sz w:val="26"/>
          <w:szCs w:val="26"/>
        </w:rPr>
        <w:t xml:space="preserve"> </w:t>
      </w:r>
      <w:proofErr w:type="spellStart"/>
      <w:r>
        <w:rPr>
          <w:b/>
          <w:snapToGrid w:val="0"/>
          <w:sz w:val="26"/>
          <w:szCs w:val="26"/>
        </w:rPr>
        <w:t>dự</w:t>
      </w:r>
      <w:proofErr w:type="spellEnd"/>
      <w:r>
        <w:rPr>
          <w:b/>
          <w:snapToGrid w:val="0"/>
          <w:sz w:val="26"/>
          <w:szCs w:val="26"/>
        </w:rPr>
        <w:t xml:space="preserve"> </w:t>
      </w:r>
      <w:proofErr w:type="spellStart"/>
      <w:r>
        <w:rPr>
          <w:b/>
          <w:snapToGrid w:val="0"/>
          <w:sz w:val="26"/>
          <w:szCs w:val="26"/>
        </w:rPr>
        <w:t>án</w:t>
      </w:r>
      <w:proofErr w:type="spellEnd"/>
      <w:r>
        <w:rPr>
          <w:b/>
          <w:snapToGrid w:val="0"/>
          <w:sz w:val="26"/>
          <w:szCs w:val="26"/>
        </w:rPr>
        <w:t>:</w:t>
      </w:r>
      <w:r w:rsidR="00661B36">
        <w:rPr>
          <w:b/>
          <w:snapToGrid w:val="0"/>
          <w:sz w:val="26"/>
          <w:szCs w:val="26"/>
        </w:rPr>
        <w:t xml:space="preserve"> </w:t>
      </w:r>
    </w:p>
    <w:p w14:paraId="12CD184A" w14:textId="77777777" w:rsidR="00DA1063" w:rsidRDefault="00DA1063">
      <w:pPr>
        <w:spacing w:before="120" w:line="276" w:lineRule="auto"/>
        <w:jc w:val="center"/>
        <w:rPr>
          <w:b/>
          <w:snapToGrid w:val="0"/>
          <w:szCs w:val="20"/>
        </w:rPr>
      </w:pPr>
    </w:p>
    <w:p w14:paraId="61297F5C" w14:textId="77777777" w:rsidR="00DA1063" w:rsidRDefault="00DA1063">
      <w:pPr>
        <w:spacing w:line="276" w:lineRule="auto"/>
        <w:rPr>
          <w:szCs w:val="20"/>
        </w:rPr>
      </w:pPr>
    </w:p>
    <w:p w14:paraId="1007DA45" w14:textId="77777777" w:rsidR="00DA1063" w:rsidRDefault="00DA1063">
      <w:pPr>
        <w:spacing w:line="276" w:lineRule="auto"/>
        <w:rPr>
          <w:szCs w:val="20"/>
        </w:rPr>
      </w:pPr>
    </w:p>
    <w:p w14:paraId="184D477C" w14:textId="77777777" w:rsidR="00DA1063" w:rsidRDefault="00DA1063">
      <w:pPr>
        <w:spacing w:line="276" w:lineRule="auto"/>
        <w:rPr>
          <w:szCs w:val="20"/>
        </w:rPr>
      </w:pPr>
    </w:p>
    <w:tbl>
      <w:tblPr>
        <w:tblpPr w:leftFromText="180" w:rightFromText="180" w:vertAnchor="text" w:horzAnchor="margin" w:tblpXSpec="center" w:tblpY="49"/>
        <w:tblW w:w="7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4438"/>
      </w:tblGrid>
      <w:tr w:rsidR="00DA1063" w14:paraId="7312BFEB" w14:textId="77777777">
        <w:trPr>
          <w:trHeight w:val="487"/>
        </w:trPr>
        <w:tc>
          <w:tcPr>
            <w:tcW w:w="3181" w:type="dxa"/>
            <w:shd w:val="clear" w:color="auto" w:fill="2E74B5"/>
            <w:vAlign w:val="center"/>
          </w:tcPr>
          <w:p w14:paraId="67BC1F49" w14:textId="77777777" w:rsidR="00DA1063" w:rsidRDefault="00041CAB">
            <w:pPr>
              <w:spacing w:line="276" w:lineRule="auto"/>
              <w:rPr>
                <w:color w:val="FFFFFF"/>
                <w:szCs w:val="20"/>
              </w:rPr>
            </w:pPr>
            <w:proofErr w:type="spellStart"/>
            <w:r>
              <w:rPr>
                <w:color w:val="FFFFFF"/>
                <w:szCs w:val="20"/>
              </w:rPr>
              <w:t>Mã</w:t>
            </w:r>
            <w:proofErr w:type="spellEnd"/>
            <w:r>
              <w:rPr>
                <w:color w:val="FFFFFF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Cs w:val="20"/>
              </w:rPr>
              <w:t>hiệu</w:t>
            </w:r>
            <w:proofErr w:type="spellEnd"/>
            <w:r>
              <w:rPr>
                <w:color w:val="FFFFFF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Cs w:val="20"/>
              </w:rPr>
              <w:t>tài</w:t>
            </w:r>
            <w:proofErr w:type="spellEnd"/>
            <w:r>
              <w:rPr>
                <w:color w:val="FFFFFF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Cs w:val="20"/>
              </w:rPr>
              <w:t>liệu</w:t>
            </w:r>
            <w:proofErr w:type="spellEnd"/>
            <w:r>
              <w:rPr>
                <w:color w:val="FFFFFF"/>
                <w:szCs w:val="20"/>
              </w:rPr>
              <w:t>:</w:t>
            </w:r>
          </w:p>
        </w:tc>
        <w:tc>
          <w:tcPr>
            <w:tcW w:w="4438" w:type="dxa"/>
            <w:shd w:val="clear" w:color="auto" w:fill="auto"/>
            <w:vAlign w:val="center"/>
          </w:tcPr>
          <w:p w14:paraId="3709190C" w14:textId="735698C9" w:rsidR="00DA1063" w:rsidRDefault="0038078C" w:rsidP="0038078C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gAMSPro_BVB_QLTS_v0.4</w:t>
            </w:r>
            <w:r w:rsidR="00041CAB">
              <w:rPr>
                <w:szCs w:val="20"/>
              </w:rPr>
              <w:t>_</w:t>
            </w:r>
            <w:r w:rsidR="00380C8B">
              <w:rPr>
                <w:szCs w:val="20"/>
              </w:rPr>
              <w:t>17.11</w:t>
            </w:r>
            <w:r w:rsidR="00041CAB">
              <w:rPr>
                <w:szCs w:val="20"/>
              </w:rPr>
              <w:t>.2021</w:t>
            </w:r>
          </w:p>
        </w:tc>
      </w:tr>
      <w:tr w:rsidR="00DA1063" w14:paraId="369E583E" w14:textId="77777777">
        <w:trPr>
          <w:trHeight w:val="520"/>
        </w:trPr>
        <w:tc>
          <w:tcPr>
            <w:tcW w:w="3181" w:type="dxa"/>
            <w:shd w:val="clear" w:color="auto" w:fill="2E74B5"/>
            <w:vAlign w:val="center"/>
          </w:tcPr>
          <w:p w14:paraId="31597D0E" w14:textId="77777777" w:rsidR="00DA1063" w:rsidRDefault="00041CAB">
            <w:pPr>
              <w:spacing w:line="276" w:lineRule="auto"/>
              <w:rPr>
                <w:color w:val="FFFFFF"/>
                <w:szCs w:val="20"/>
              </w:rPr>
            </w:pPr>
            <w:proofErr w:type="spellStart"/>
            <w:r>
              <w:rPr>
                <w:color w:val="FFFFFF"/>
                <w:szCs w:val="20"/>
              </w:rPr>
              <w:t>Lần</w:t>
            </w:r>
            <w:proofErr w:type="spellEnd"/>
            <w:r>
              <w:rPr>
                <w:color w:val="FFFFFF"/>
                <w:szCs w:val="20"/>
              </w:rPr>
              <w:t xml:space="preserve"> ban </w:t>
            </w:r>
            <w:proofErr w:type="spellStart"/>
            <w:r>
              <w:rPr>
                <w:color w:val="FFFFFF"/>
                <w:szCs w:val="20"/>
              </w:rPr>
              <w:t>hành</w:t>
            </w:r>
            <w:proofErr w:type="spellEnd"/>
            <w:r>
              <w:rPr>
                <w:color w:val="FFFFFF"/>
                <w:szCs w:val="20"/>
              </w:rPr>
              <w:t>/</w:t>
            </w:r>
            <w:proofErr w:type="spellStart"/>
            <w:r>
              <w:rPr>
                <w:color w:val="FFFFFF"/>
                <w:szCs w:val="20"/>
              </w:rPr>
              <w:t>sửa</w:t>
            </w:r>
            <w:proofErr w:type="spellEnd"/>
            <w:r>
              <w:rPr>
                <w:color w:val="FFFFFF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Cs w:val="20"/>
              </w:rPr>
              <w:t>đổi</w:t>
            </w:r>
            <w:proofErr w:type="spellEnd"/>
            <w:r>
              <w:rPr>
                <w:color w:val="FFFFFF"/>
                <w:szCs w:val="20"/>
              </w:rPr>
              <w:t xml:space="preserve">: </w:t>
            </w:r>
          </w:p>
        </w:tc>
        <w:tc>
          <w:tcPr>
            <w:tcW w:w="4438" w:type="dxa"/>
            <w:shd w:val="clear" w:color="auto" w:fill="auto"/>
            <w:vAlign w:val="center"/>
          </w:tcPr>
          <w:p w14:paraId="511F3E1A" w14:textId="77777777" w:rsidR="00DA1063" w:rsidRDefault="00DA1063">
            <w:pPr>
              <w:spacing w:line="276" w:lineRule="auto"/>
            </w:pPr>
          </w:p>
        </w:tc>
      </w:tr>
      <w:tr w:rsidR="00DA1063" w14:paraId="56FBE179" w14:textId="77777777">
        <w:trPr>
          <w:trHeight w:val="541"/>
        </w:trPr>
        <w:tc>
          <w:tcPr>
            <w:tcW w:w="3181" w:type="dxa"/>
            <w:shd w:val="clear" w:color="auto" w:fill="2E74B5"/>
            <w:vAlign w:val="center"/>
          </w:tcPr>
          <w:p w14:paraId="73AC1278" w14:textId="77777777" w:rsidR="00DA1063" w:rsidRDefault="00041CAB">
            <w:pPr>
              <w:spacing w:line="276" w:lineRule="auto"/>
              <w:rPr>
                <w:color w:val="FFFFFF"/>
                <w:szCs w:val="20"/>
              </w:rPr>
            </w:pPr>
            <w:proofErr w:type="spellStart"/>
            <w:r>
              <w:rPr>
                <w:color w:val="FFFFFF"/>
                <w:szCs w:val="20"/>
              </w:rPr>
              <w:t>Ngày</w:t>
            </w:r>
            <w:proofErr w:type="spellEnd"/>
            <w:r>
              <w:rPr>
                <w:color w:val="FFFFFF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Cs w:val="20"/>
              </w:rPr>
              <w:t>hiệu</w:t>
            </w:r>
            <w:proofErr w:type="spellEnd"/>
            <w:r>
              <w:rPr>
                <w:color w:val="FFFFFF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Cs w:val="20"/>
              </w:rPr>
              <w:t>lực</w:t>
            </w:r>
            <w:proofErr w:type="spellEnd"/>
            <w:r>
              <w:rPr>
                <w:color w:val="FFFFFF"/>
                <w:szCs w:val="20"/>
              </w:rPr>
              <w:t>:</w:t>
            </w:r>
          </w:p>
        </w:tc>
        <w:tc>
          <w:tcPr>
            <w:tcW w:w="4438" w:type="dxa"/>
            <w:shd w:val="clear" w:color="auto" w:fill="auto"/>
            <w:vAlign w:val="center"/>
          </w:tcPr>
          <w:p w14:paraId="2B4D7E88" w14:textId="76BEA417" w:rsidR="00DA1063" w:rsidRDefault="00380C8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…/</w:t>
            </w:r>
            <w:r w:rsidR="00661B36">
              <w:rPr>
                <w:szCs w:val="20"/>
              </w:rPr>
              <w:t>…</w:t>
            </w:r>
            <w:r w:rsidR="00041CAB">
              <w:rPr>
                <w:szCs w:val="20"/>
              </w:rPr>
              <w:t>/</w:t>
            </w:r>
            <w:proofErr w:type="gramStart"/>
            <w:r w:rsidR="00041CAB">
              <w:rPr>
                <w:szCs w:val="20"/>
              </w:rPr>
              <w:t>20</w:t>
            </w:r>
            <w:r w:rsidR="00661B36">
              <w:rPr>
                <w:szCs w:val="20"/>
              </w:rPr>
              <w:t>..</w:t>
            </w:r>
            <w:proofErr w:type="gramEnd"/>
          </w:p>
        </w:tc>
      </w:tr>
    </w:tbl>
    <w:p w14:paraId="1805D665" w14:textId="77777777" w:rsidR="00DA1063" w:rsidRDefault="00DA1063">
      <w:pPr>
        <w:spacing w:line="276" w:lineRule="auto"/>
        <w:rPr>
          <w:szCs w:val="20"/>
        </w:rPr>
      </w:pPr>
    </w:p>
    <w:p w14:paraId="32FEA8B3" w14:textId="77777777" w:rsidR="00DA1063" w:rsidRDefault="00DA1063">
      <w:pPr>
        <w:spacing w:line="276" w:lineRule="auto"/>
        <w:rPr>
          <w:szCs w:val="20"/>
        </w:rPr>
      </w:pPr>
    </w:p>
    <w:p w14:paraId="6E9AA3DB" w14:textId="77777777" w:rsidR="00DA1063" w:rsidRDefault="00DA1063">
      <w:pPr>
        <w:spacing w:line="276" w:lineRule="auto"/>
        <w:rPr>
          <w:szCs w:val="20"/>
        </w:rPr>
      </w:pPr>
    </w:p>
    <w:p w14:paraId="3D8CF7AD" w14:textId="77777777" w:rsidR="00DA1063" w:rsidRDefault="00DA1063">
      <w:pPr>
        <w:spacing w:line="276" w:lineRule="auto"/>
        <w:rPr>
          <w:szCs w:val="20"/>
        </w:rPr>
      </w:pPr>
    </w:p>
    <w:p w14:paraId="64069012" w14:textId="77777777" w:rsidR="00DA1063" w:rsidRDefault="00DA1063">
      <w:pPr>
        <w:spacing w:line="276" w:lineRule="auto"/>
        <w:rPr>
          <w:szCs w:val="20"/>
        </w:rPr>
      </w:pPr>
    </w:p>
    <w:p w14:paraId="6AD1F5C7" w14:textId="77777777" w:rsidR="00DA1063" w:rsidRDefault="00DA1063">
      <w:pPr>
        <w:spacing w:line="276" w:lineRule="auto"/>
        <w:rPr>
          <w:szCs w:val="20"/>
        </w:rPr>
      </w:pPr>
    </w:p>
    <w:p w14:paraId="13CEBB12" w14:textId="77777777" w:rsidR="00DA1063" w:rsidRDefault="00DA1063">
      <w:pPr>
        <w:spacing w:line="276" w:lineRule="auto"/>
        <w:rPr>
          <w:szCs w:val="20"/>
        </w:rPr>
      </w:pPr>
    </w:p>
    <w:p w14:paraId="7CEB6B0A" w14:textId="77777777" w:rsidR="00DA1063" w:rsidRDefault="00DA1063">
      <w:pPr>
        <w:spacing w:line="276" w:lineRule="auto"/>
        <w:rPr>
          <w:szCs w:val="20"/>
        </w:rPr>
      </w:pPr>
    </w:p>
    <w:p w14:paraId="6E76661A" w14:textId="77777777" w:rsidR="00DA1063" w:rsidRDefault="00DA1063">
      <w:pPr>
        <w:spacing w:line="276" w:lineRule="auto"/>
        <w:rPr>
          <w:szCs w:val="20"/>
        </w:rPr>
      </w:pPr>
    </w:p>
    <w:p w14:paraId="4F37DCDE" w14:textId="77777777" w:rsidR="00DA1063" w:rsidRDefault="00DA1063">
      <w:pPr>
        <w:spacing w:line="276" w:lineRule="auto"/>
        <w:rPr>
          <w:szCs w:val="20"/>
        </w:rPr>
      </w:pPr>
    </w:p>
    <w:p w14:paraId="2D21205E" w14:textId="77777777" w:rsidR="00DA1063" w:rsidRDefault="00041CAB">
      <w:pPr>
        <w:spacing w:before="240" w:after="240" w:line="240" w:lineRule="auto"/>
        <w:jc w:val="center"/>
        <w:rPr>
          <w:b/>
          <w:szCs w:val="20"/>
        </w:rPr>
        <w:sectPr w:rsidR="00DA1063" w:rsidSect="004D7B03">
          <w:pgSz w:w="11906" w:h="16838"/>
          <w:pgMar w:top="1170" w:right="1134" w:bottom="993" w:left="1701" w:header="540" w:footer="448" w:gutter="0"/>
          <w:cols w:space="720"/>
          <w:docGrid w:linePitch="360"/>
        </w:sectPr>
      </w:pPr>
      <w:r>
        <w:rPr>
          <w:b/>
          <w:szCs w:val="20"/>
        </w:rPr>
        <w:br w:type="page"/>
      </w:r>
    </w:p>
    <w:p w14:paraId="6AE38951" w14:textId="77777777" w:rsidR="00DA1063" w:rsidRDefault="00041CAB">
      <w:pPr>
        <w:spacing w:before="240" w:after="240" w:line="240" w:lineRule="auto"/>
        <w:jc w:val="center"/>
        <w:rPr>
          <w:b/>
          <w:szCs w:val="20"/>
        </w:rPr>
      </w:pPr>
      <w:r>
        <w:rPr>
          <w:b/>
          <w:szCs w:val="20"/>
        </w:rPr>
        <w:lastRenderedPageBreak/>
        <w:t>BẢNG GHI NHẬN THAY ĐỔI TÀI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31"/>
        <w:gridCol w:w="3014"/>
        <w:gridCol w:w="3016"/>
      </w:tblGrid>
      <w:tr w:rsidR="00DA1063" w14:paraId="4987314C" w14:textId="77777777">
        <w:tc>
          <w:tcPr>
            <w:tcW w:w="3031" w:type="dxa"/>
            <w:shd w:val="clear" w:color="auto" w:fill="D9D9D9" w:themeFill="background1" w:themeFillShade="D9"/>
            <w:vAlign w:val="center"/>
          </w:tcPr>
          <w:p w14:paraId="3617DA18" w14:textId="77777777" w:rsidR="00DA1063" w:rsidRPr="00AA6113" w:rsidRDefault="00041CAB">
            <w:pPr>
              <w:jc w:val="center"/>
              <w:rPr>
                <w:lang w:val="pt-BR"/>
              </w:rPr>
            </w:pPr>
            <w:proofErr w:type="spellStart"/>
            <w:r w:rsidRPr="00AA6113">
              <w:rPr>
                <w:b/>
              </w:rPr>
              <w:t>Ngày</w:t>
            </w:r>
            <w:proofErr w:type="spellEnd"/>
            <w:r w:rsidRPr="00AA6113">
              <w:rPr>
                <w:b/>
              </w:rPr>
              <w:t xml:space="preserve"> </w:t>
            </w:r>
            <w:proofErr w:type="spellStart"/>
            <w:r w:rsidRPr="00AA6113">
              <w:rPr>
                <w:b/>
              </w:rPr>
              <w:t>thay</w:t>
            </w:r>
            <w:proofErr w:type="spellEnd"/>
            <w:r w:rsidRPr="00AA6113">
              <w:rPr>
                <w:b/>
              </w:rPr>
              <w:t xml:space="preserve"> </w:t>
            </w:r>
            <w:proofErr w:type="spellStart"/>
            <w:r w:rsidRPr="00AA6113">
              <w:rPr>
                <w:b/>
              </w:rPr>
              <w:t>đổi</w:t>
            </w:r>
            <w:proofErr w:type="spellEnd"/>
          </w:p>
        </w:tc>
        <w:tc>
          <w:tcPr>
            <w:tcW w:w="3014" w:type="dxa"/>
            <w:shd w:val="clear" w:color="auto" w:fill="D9D9D9" w:themeFill="background1" w:themeFillShade="D9"/>
            <w:vAlign w:val="center"/>
          </w:tcPr>
          <w:p w14:paraId="4C169353" w14:textId="77777777" w:rsidR="00DA1063" w:rsidRPr="00AA6113" w:rsidRDefault="00041CAB">
            <w:pPr>
              <w:jc w:val="center"/>
              <w:rPr>
                <w:lang w:val="pt-BR"/>
              </w:rPr>
            </w:pPr>
            <w:proofErr w:type="spellStart"/>
            <w:r w:rsidRPr="00AA6113">
              <w:rPr>
                <w:b/>
              </w:rPr>
              <w:t>Phiên</w:t>
            </w:r>
            <w:proofErr w:type="spellEnd"/>
            <w:r w:rsidRPr="00AA6113">
              <w:rPr>
                <w:b/>
              </w:rPr>
              <w:t xml:space="preserve"> </w:t>
            </w:r>
            <w:proofErr w:type="spellStart"/>
            <w:r w:rsidRPr="00AA6113">
              <w:rPr>
                <w:b/>
              </w:rPr>
              <w:t>bản</w:t>
            </w:r>
            <w:proofErr w:type="spellEnd"/>
          </w:p>
        </w:tc>
        <w:tc>
          <w:tcPr>
            <w:tcW w:w="3016" w:type="dxa"/>
            <w:shd w:val="clear" w:color="auto" w:fill="D9D9D9" w:themeFill="background1" w:themeFillShade="D9"/>
            <w:vAlign w:val="center"/>
          </w:tcPr>
          <w:p w14:paraId="191EB15E" w14:textId="77777777" w:rsidR="00DA1063" w:rsidRPr="00AA6113" w:rsidRDefault="00041CAB">
            <w:pPr>
              <w:jc w:val="center"/>
              <w:rPr>
                <w:lang w:val="pt-BR"/>
              </w:rPr>
            </w:pPr>
            <w:proofErr w:type="spellStart"/>
            <w:r w:rsidRPr="00AA6113">
              <w:rPr>
                <w:b/>
              </w:rPr>
              <w:t>Mô</w:t>
            </w:r>
            <w:proofErr w:type="spellEnd"/>
            <w:r w:rsidRPr="00AA6113">
              <w:rPr>
                <w:b/>
              </w:rPr>
              <w:t xml:space="preserve"> </w:t>
            </w:r>
            <w:proofErr w:type="spellStart"/>
            <w:r w:rsidRPr="00AA6113">
              <w:rPr>
                <w:b/>
              </w:rPr>
              <w:t>tả</w:t>
            </w:r>
            <w:proofErr w:type="spellEnd"/>
            <w:r w:rsidRPr="00AA6113">
              <w:rPr>
                <w:b/>
              </w:rPr>
              <w:t xml:space="preserve"> </w:t>
            </w:r>
            <w:proofErr w:type="spellStart"/>
            <w:r w:rsidRPr="00AA6113">
              <w:rPr>
                <w:b/>
              </w:rPr>
              <w:t>thay</w:t>
            </w:r>
            <w:proofErr w:type="spellEnd"/>
            <w:r w:rsidRPr="00AA6113">
              <w:rPr>
                <w:b/>
              </w:rPr>
              <w:t xml:space="preserve"> </w:t>
            </w:r>
            <w:proofErr w:type="spellStart"/>
            <w:r w:rsidRPr="00AA6113">
              <w:rPr>
                <w:b/>
              </w:rPr>
              <w:t>đổi</w:t>
            </w:r>
            <w:proofErr w:type="spellEnd"/>
          </w:p>
        </w:tc>
      </w:tr>
      <w:tr w:rsidR="00DA1063" w14:paraId="5D63A6AF" w14:textId="77777777">
        <w:tc>
          <w:tcPr>
            <w:tcW w:w="3031" w:type="dxa"/>
            <w:vAlign w:val="center"/>
          </w:tcPr>
          <w:p w14:paraId="627B1BC1" w14:textId="0736CEE1" w:rsidR="00DA1063" w:rsidRPr="00AA6113" w:rsidRDefault="00F75F25">
            <w:pPr>
              <w:rPr>
                <w:lang w:val="pt-BR"/>
              </w:rPr>
            </w:pPr>
            <w:r>
              <w:rPr>
                <w:lang w:val="pt-BR"/>
              </w:rPr>
              <w:t>05</w:t>
            </w:r>
            <w:r w:rsidR="00041CAB" w:rsidRPr="00AA6113">
              <w:rPr>
                <w:lang w:val="pt-BR"/>
              </w:rPr>
              <w:t>/</w:t>
            </w:r>
            <w:r>
              <w:rPr>
                <w:lang w:val="pt-BR"/>
              </w:rPr>
              <w:t>03</w:t>
            </w:r>
            <w:r w:rsidR="00041CAB" w:rsidRPr="00AA6113">
              <w:rPr>
                <w:lang w:val="pt-BR"/>
              </w:rPr>
              <w:t>/</w:t>
            </w:r>
            <w:r>
              <w:rPr>
                <w:lang w:val="pt-BR"/>
              </w:rPr>
              <w:t>2024</w:t>
            </w:r>
          </w:p>
        </w:tc>
        <w:tc>
          <w:tcPr>
            <w:tcW w:w="3014" w:type="dxa"/>
            <w:vAlign w:val="center"/>
          </w:tcPr>
          <w:p w14:paraId="27E4B194" w14:textId="77777777" w:rsidR="00DA1063" w:rsidRPr="00AA6113" w:rsidRDefault="00041CAB">
            <w:pPr>
              <w:rPr>
                <w:lang w:val="pt-BR"/>
              </w:rPr>
            </w:pPr>
            <w:r w:rsidRPr="00AA6113">
              <w:rPr>
                <w:lang w:val="pt-BR"/>
              </w:rPr>
              <w:t>v0.1</w:t>
            </w:r>
          </w:p>
        </w:tc>
        <w:tc>
          <w:tcPr>
            <w:tcW w:w="3016" w:type="dxa"/>
            <w:vAlign w:val="center"/>
          </w:tcPr>
          <w:p w14:paraId="0B7D34EA" w14:textId="77777777" w:rsidR="00DA1063" w:rsidRPr="00AA6113" w:rsidRDefault="00041CAB">
            <w:pPr>
              <w:pStyle w:val="1b"/>
              <w:rPr>
                <w:lang w:val="pt-BR"/>
              </w:rPr>
            </w:pPr>
            <w:r w:rsidRPr="00AA6113">
              <w:rPr>
                <w:lang w:val="pt-BR"/>
              </w:rPr>
              <w:t>Tạo mới tài liệu</w:t>
            </w:r>
          </w:p>
        </w:tc>
      </w:tr>
      <w:tr w:rsidR="00DA1063" w14:paraId="45E68F14" w14:textId="77777777">
        <w:tc>
          <w:tcPr>
            <w:tcW w:w="3031" w:type="dxa"/>
            <w:vAlign w:val="center"/>
          </w:tcPr>
          <w:p w14:paraId="52FE71D2" w14:textId="5CAB5332" w:rsidR="00DA1063" w:rsidRPr="00AA6113" w:rsidRDefault="00DA1063">
            <w:pPr>
              <w:rPr>
                <w:lang w:val="pt-BR"/>
              </w:rPr>
            </w:pPr>
          </w:p>
        </w:tc>
        <w:tc>
          <w:tcPr>
            <w:tcW w:w="3014" w:type="dxa"/>
            <w:vAlign w:val="center"/>
          </w:tcPr>
          <w:p w14:paraId="066174DC" w14:textId="77777777" w:rsidR="00DA1063" w:rsidRPr="00AA6113" w:rsidRDefault="00041CAB">
            <w:pPr>
              <w:rPr>
                <w:lang w:val="pt-BR"/>
              </w:rPr>
            </w:pPr>
            <w:r w:rsidRPr="00AA6113">
              <w:rPr>
                <w:lang w:val="pt-BR"/>
              </w:rPr>
              <w:t>v0.2</w:t>
            </w:r>
          </w:p>
        </w:tc>
        <w:tc>
          <w:tcPr>
            <w:tcW w:w="3016" w:type="dxa"/>
            <w:vAlign w:val="center"/>
          </w:tcPr>
          <w:p w14:paraId="63CCE127" w14:textId="0AA9FD92" w:rsidR="00DA1063" w:rsidRPr="00AA6113" w:rsidRDefault="00DA1063">
            <w:pPr>
              <w:pStyle w:val="1b"/>
              <w:rPr>
                <w:lang w:val="pt-BR"/>
              </w:rPr>
            </w:pPr>
          </w:p>
        </w:tc>
      </w:tr>
    </w:tbl>
    <w:p w14:paraId="4D8A0DD0" w14:textId="77777777" w:rsidR="00DA1063" w:rsidRDefault="00DA1063">
      <w:pPr>
        <w:rPr>
          <w:szCs w:val="20"/>
          <w:lang w:val="pt-BR"/>
        </w:rPr>
      </w:pPr>
    </w:p>
    <w:p w14:paraId="4440C18C" w14:textId="154D570E" w:rsidR="00DA1063" w:rsidRDefault="00041CAB">
      <w:pPr>
        <w:rPr>
          <w:szCs w:val="20"/>
          <w:lang w:val="pt-BR"/>
        </w:rPr>
      </w:pPr>
      <w:r>
        <w:rPr>
          <w:szCs w:val="20"/>
          <w:lang w:val="pt-BR"/>
        </w:rPr>
        <w:br w:type="page"/>
      </w:r>
    </w:p>
    <w:p w14:paraId="53116550" w14:textId="7DC95050" w:rsidR="007D220C" w:rsidRPr="007D220C" w:rsidRDefault="007D220C" w:rsidP="007D220C">
      <w:pPr>
        <w:jc w:val="center"/>
        <w:rPr>
          <w:b/>
          <w:szCs w:val="20"/>
          <w:lang w:val="pt-BR"/>
        </w:rPr>
      </w:pPr>
      <w:r w:rsidRPr="00326ADE">
        <w:rPr>
          <w:b/>
          <w:sz w:val="28"/>
          <w:szCs w:val="20"/>
          <w:lang w:val="pt-BR"/>
        </w:rPr>
        <w:lastRenderedPageBreak/>
        <w:t>NỘI DUNG CHỈNH SỬA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0"/>
        <w:gridCol w:w="2208"/>
        <w:gridCol w:w="1341"/>
        <w:gridCol w:w="1801"/>
      </w:tblGrid>
      <w:tr w:rsidR="007C0379" w14:paraId="2B0D1493" w14:textId="068154D7" w:rsidTr="007C0379">
        <w:tc>
          <w:tcPr>
            <w:tcW w:w="0" w:type="auto"/>
            <w:vAlign w:val="center"/>
          </w:tcPr>
          <w:p w14:paraId="67E4536A" w14:textId="2199FC78" w:rsidR="007C0379" w:rsidRPr="00B27D6C" w:rsidRDefault="007C0379" w:rsidP="00B27D6C">
            <w:pPr>
              <w:widowControl/>
              <w:spacing w:before="0" w:after="0" w:line="240" w:lineRule="auto"/>
              <w:jc w:val="center"/>
              <w:rPr>
                <w:b/>
                <w:szCs w:val="20"/>
                <w:lang w:val="pt-BR"/>
              </w:rPr>
            </w:pPr>
            <w:r w:rsidRPr="00B27D6C">
              <w:rPr>
                <w:b/>
                <w:szCs w:val="20"/>
                <w:lang w:val="pt-BR"/>
              </w:rPr>
              <w:t>STT</w:t>
            </w:r>
          </w:p>
        </w:tc>
        <w:tc>
          <w:tcPr>
            <w:tcW w:w="0" w:type="auto"/>
            <w:vAlign w:val="center"/>
          </w:tcPr>
          <w:p w14:paraId="3D61061D" w14:textId="5355A875" w:rsidR="007C0379" w:rsidRPr="00B27D6C" w:rsidRDefault="007C0379" w:rsidP="00B27D6C">
            <w:pPr>
              <w:widowControl/>
              <w:spacing w:before="0" w:after="0" w:line="240" w:lineRule="auto"/>
              <w:jc w:val="center"/>
              <w:rPr>
                <w:b/>
                <w:szCs w:val="20"/>
                <w:lang w:val="pt-BR"/>
              </w:rPr>
            </w:pPr>
            <w:r w:rsidRPr="00B27D6C">
              <w:rPr>
                <w:b/>
                <w:szCs w:val="20"/>
                <w:lang w:val="pt-BR"/>
              </w:rPr>
              <w:t>Nội dung chỉnh sửa</w:t>
            </w:r>
          </w:p>
        </w:tc>
        <w:tc>
          <w:tcPr>
            <w:tcW w:w="0" w:type="auto"/>
            <w:vAlign w:val="center"/>
          </w:tcPr>
          <w:p w14:paraId="4E3462FF" w14:textId="422B500E" w:rsidR="007C0379" w:rsidRPr="00B27D6C" w:rsidRDefault="007C0379" w:rsidP="00B27D6C">
            <w:pPr>
              <w:widowControl/>
              <w:spacing w:before="0" w:after="0" w:line="240" w:lineRule="auto"/>
              <w:jc w:val="center"/>
              <w:rPr>
                <w:b/>
                <w:szCs w:val="20"/>
                <w:lang w:val="pt-BR"/>
              </w:rPr>
            </w:pPr>
            <w:r w:rsidRPr="00B27D6C">
              <w:rPr>
                <w:b/>
                <w:szCs w:val="20"/>
                <w:lang w:val="pt-BR"/>
              </w:rPr>
              <w:t>Chức năng</w:t>
            </w:r>
          </w:p>
        </w:tc>
        <w:tc>
          <w:tcPr>
            <w:tcW w:w="0" w:type="auto"/>
          </w:tcPr>
          <w:p w14:paraId="2AA07ABF" w14:textId="2F5F2F32" w:rsidR="007C0379" w:rsidRPr="00B27D6C" w:rsidRDefault="007C0379" w:rsidP="00B27D6C">
            <w:pPr>
              <w:widowControl/>
              <w:spacing w:before="0" w:after="0" w:line="240" w:lineRule="auto"/>
              <w:jc w:val="center"/>
              <w:rPr>
                <w:b/>
                <w:szCs w:val="20"/>
                <w:lang w:val="pt-BR"/>
              </w:rPr>
            </w:pPr>
            <w:r>
              <w:rPr>
                <w:b/>
                <w:szCs w:val="20"/>
                <w:lang w:val="pt-BR"/>
              </w:rPr>
              <w:t>Ngày chỉnh sửa</w:t>
            </w:r>
          </w:p>
        </w:tc>
      </w:tr>
      <w:tr w:rsidR="007C0379" w14:paraId="2D89D07D" w14:textId="6991C587" w:rsidTr="007C0379">
        <w:tc>
          <w:tcPr>
            <w:tcW w:w="0" w:type="auto"/>
            <w:vAlign w:val="center"/>
          </w:tcPr>
          <w:p w14:paraId="2FDB0EFD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1DAD39C" w14:textId="23333234" w:rsidR="007C0379" w:rsidRDefault="007C0379" w:rsidP="007C0379">
            <w:pPr>
              <w:pStyle w:val="1b"/>
              <w:rPr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2F4B707" w14:textId="4744530F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1853CB93" w14:textId="0D0300DA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5B71B779" w14:textId="61B57FB9" w:rsidTr="007C0379">
        <w:tc>
          <w:tcPr>
            <w:tcW w:w="0" w:type="auto"/>
            <w:vAlign w:val="center"/>
          </w:tcPr>
          <w:p w14:paraId="1B1019DD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53BCED94" w14:textId="195A6701" w:rsidR="007C0379" w:rsidRPr="003E118A" w:rsidRDefault="007C0379" w:rsidP="007C0379">
            <w:pPr>
              <w:pStyle w:val="1b"/>
              <w:rPr>
                <w:color w:val="000000" w:themeColor="text1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11F32CBF" w14:textId="3D08E588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AF1B454" w14:textId="7E19C0DD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5C31AD73" w14:textId="759F9F01" w:rsidTr="007C0379">
        <w:tc>
          <w:tcPr>
            <w:tcW w:w="0" w:type="auto"/>
            <w:vAlign w:val="center"/>
          </w:tcPr>
          <w:p w14:paraId="34989405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5C734F58" w14:textId="3E91A2A3" w:rsidR="007C0379" w:rsidRPr="003E118A" w:rsidRDefault="007C0379" w:rsidP="007C0379">
            <w:pPr>
              <w:pStyle w:val="1b"/>
              <w:rPr>
                <w:color w:val="000000" w:themeColor="text1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EB7C067" w14:textId="567E18FE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7A3D4D0" w14:textId="3C2E479D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54E77AFE" w14:textId="3327F552" w:rsidTr="007C0379">
        <w:trPr>
          <w:trHeight w:val="260"/>
        </w:trPr>
        <w:tc>
          <w:tcPr>
            <w:tcW w:w="0" w:type="auto"/>
            <w:vAlign w:val="center"/>
          </w:tcPr>
          <w:p w14:paraId="649FCB7B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14E2352" w14:textId="66A93F95" w:rsidR="007C0379" w:rsidRPr="003E118A" w:rsidRDefault="007C0379" w:rsidP="007C0379">
            <w:pPr>
              <w:pStyle w:val="1b"/>
              <w:rPr>
                <w:color w:val="000000" w:themeColor="text1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DADE160" w14:textId="036C23E2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1EFB28C0" w14:textId="7419234D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6E8E3BB9" w14:textId="24571F0D" w:rsidTr="007C0379">
        <w:trPr>
          <w:trHeight w:val="1025"/>
        </w:trPr>
        <w:tc>
          <w:tcPr>
            <w:tcW w:w="0" w:type="auto"/>
            <w:vAlign w:val="center"/>
          </w:tcPr>
          <w:p w14:paraId="0F7C74F7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49FF283" w14:textId="4E65AE29" w:rsidR="007C0379" w:rsidRPr="003E118A" w:rsidRDefault="007C0379" w:rsidP="007C0379">
            <w:pPr>
              <w:pStyle w:val="1b"/>
              <w:rPr>
                <w:color w:val="000000" w:themeColor="text1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772749B4" w14:textId="44BE2A33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D4EEC45" w14:textId="05F936F6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557AF54D" w14:textId="17CAF5E6" w:rsidTr="007C0379">
        <w:trPr>
          <w:trHeight w:val="1025"/>
        </w:trPr>
        <w:tc>
          <w:tcPr>
            <w:tcW w:w="0" w:type="auto"/>
            <w:vAlign w:val="center"/>
          </w:tcPr>
          <w:p w14:paraId="5C52ABE8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A99CEE0" w14:textId="307D4C2A" w:rsidR="007C0379" w:rsidRPr="003E118A" w:rsidRDefault="007C0379" w:rsidP="007C0379">
            <w:pPr>
              <w:pStyle w:val="1b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29A26149" w14:textId="32097940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048426F" w14:textId="2DD7273F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258EE459" w14:textId="4F2979E9" w:rsidTr="007C0379">
        <w:trPr>
          <w:trHeight w:val="1025"/>
        </w:trPr>
        <w:tc>
          <w:tcPr>
            <w:tcW w:w="0" w:type="auto"/>
            <w:vAlign w:val="center"/>
          </w:tcPr>
          <w:p w14:paraId="53FB208F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41CE264" w14:textId="0FA691C4" w:rsidR="007C0379" w:rsidRPr="003E118A" w:rsidRDefault="007C0379" w:rsidP="007C0379">
            <w:pPr>
              <w:pStyle w:val="1b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43260B5E" w14:textId="77777777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536B478" w14:textId="51DFBEC6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63579F5E" w14:textId="1EB60463" w:rsidTr="007C0379">
        <w:trPr>
          <w:trHeight w:val="386"/>
        </w:trPr>
        <w:tc>
          <w:tcPr>
            <w:tcW w:w="0" w:type="auto"/>
            <w:vAlign w:val="center"/>
          </w:tcPr>
          <w:p w14:paraId="68CB39CC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57753E9E" w14:textId="38D7EEAB" w:rsidR="007C0379" w:rsidRPr="003E118A" w:rsidRDefault="007C0379" w:rsidP="007C0379">
            <w:pPr>
              <w:pStyle w:val="1b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47F028BC" w14:textId="2BC4D2CE" w:rsidR="007C0379" w:rsidRPr="003E118A" w:rsidRDefault="007C0379" w:rsidP="007C0379">
            <w:pPr>
              <w:widowControl/>
              <w:spacing w:before="0" w:after="0" w:line="240" w:lineRule="auto"/>
              <w:rPr>
                <w:color w:val="000000" w:themeColor="text1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7D3048F" w14:textId="0432CBE5" w:rsidR="007C0379" w:rsidRPr="003E118A" w:rsidRDefault="007C0379" w:rsidP="007C0379">
            <w:pPr>
              <w:widowControl/>
              <w:spacing w:before="0" w:after="0" w:line="240" w:lineRule="auto"/>
              <w:rPr>
                <w:color w:val="000000" w:themeColor="text1"/>
                <w:szCs w:val="20"/>
                <w:lang w:val="pt-BR"/>
              </w:rPr>
            </w:pPr>
          </w:p>
        </w:tc>
      </w:tr>
      <w:tr w:rsidR="007C0379" w14:paraId="1C75CFB7" w14:textId="0562BD71" w:rsidTr="007C0379">
        <w:trPr>
          <w:trHeight w:val="1025"/>
        </w:trPr>
        <w:tc>
          <w:tcPr>
            <w:tcW w:w="0" w:type="auto"/>
            <w:vAlign w:val="center"/>
          </w:tcPr>
          <w:p w14:paraId="4A1D38F3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5E1EA375" w14:textId="147BCAD8" w:rsidR="007C0379" w:rsidRPr="003E118A" w:rsidRDefault="007C0379" w:rsidP="007C0379">
            <w:pPr>
              <w:pStyle w:val="1b"/>
              <w:rPr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5871AFE5" w14:textId="4E0AEEE6" w:rsidR="007C0379" w:rsidRPr="003E118A" w:rsidRDefault="007C0379" w:rsidP="007C0379">
            <w:pPr>
              <w:widowControl/>
              <w:spacing w:before="0" w:after="0" w:line="240" w:lineRule="auto"/>
              <w:rPr>
                <w:color w:val="000000" w:themeColor="text1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80A4336" w14:textId="4EEBFB0D" w:rsidR="007C0379" w:rsidRPr="003E118A" w:rsidRDefault="007C0379" w:rsidP="007C0379">
            <w:pPr>
              <w:widowControl/>
              <w:spacing w:before="0" w:after="0" w:line="240" w:lineRule="auto"/>
              <w:rPr>
                <w:color w:val="000000" w:themeColor="text1"/>
                <w:szCs w:val="20"/>
                <w:lang w:val="pt-BR"/>
              </w:rPr>
            </w:pPr>
          </w:p>
        </w:tc>
      </w:tr>
      <w:tr w:rsidR="007C0379" w14:paraId="67123BD8" w14:textId="7CC13A11" w:rsidTr="007C0379">
        <w:trPr>
          <w:trHeight w:val="1025"/>
        </w:trPr>
        <w:tc>
          <w:tcPr>
            <w:tcW w:w="0" w:type="auto"/>
            <w:vAlign w:val="center"/>
          </w:tcPr>
          <w:p w14:paraId="7E65233F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9062AB7" w14:textId="1C5471FA" w:rsidR="007C0379" w:rsidRPr="00E35F7E" w:rsidRDefault="007C0379" w:rsidP="007C0379">
            <w:pPr>
              <w:pStyle w:val="1b"/>
            </w:pPr>
          </w:p>
        </w:tc>
        <w:tc>
          <w:tcPr>
            <w:tcW w:w="0" w:type="auto"/>
            <w:vAlign w:val="center"/>
          </w:tcPr>
          <w:p w14:paraId="4CA167A6" w14:textId="5B3BB325" w:rsidR="007C0379" w:rsidRPr="00E35F7E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1BDD9B02" w14:textId="6C217969" w:rsidR="007C0379" w:rsidRPr="00E35F7E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418F82F5" w14:textId="1F9066E2" w:rsidTr="007C0379">
        <w:trPr>
          <w:trHeight w:val="1025"/>
        </w:trPr>
        <w:tc>
          <w:tcPr>
            <w:tcW w:w="0" w:type="auto"/>
            <w:vAlign w:val="center"/>
          </w:tcPr>
          <w:p w14:paraId="0179EABA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D2E85D6" w14:textId="726B687D" w:rsidR="007C0379" w:rsidRPr="00E35F7E" w:rsidRDefault="007C0379" w:rsidP="007C0379">
            <w:pPr>
              <w:pStyle w:val="1b"/>
            </w:pPr>
          </w:p>
        </w:tc>
        <w:tc>
          <w:tcPr>
            <w:tcW w:w="0" w:type="auto"/>
            <w:vAlign w:val="center"/>
          </w:tcPr>
          <w:p w14:paraId="3CD13949" w14:textId="56AE2918" w:rsidR="007C0379" w:rsidRPr="00E35F7E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1C7A6B3" w14:textId="6EA54DFF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213F2B6B" w14:textId="6352D626" w:rsidTr="007C0379">
        <w:trPr>
          <w:trHeight w:val="1025"/>
        </w:trPr>
        <w:tc>
          <w:tcPr>
            <w:tcW w:w="0" w:type="auto"/>
            <w:vAlign w:val="center"/>
          </w:tcPr>
          <w:p w14:paraId="7A33C046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2E64365E" w14:textId="36E97738" w:rsidR="007C0379" w:rsidRDefault="007C0379" w:rsidP="007C0379">
            <w:pPr>
              <w:pStyle w:val="1b"/>
            </w:pPr>
          </w:p>
        </w:tc>
        <w:tc>
          <w:tcPr>
            <w:tcW w:w="0" w:type="auto"/>
            <w:vAlign w:val="center"/>
          </w:tcPr>
          <w:p w14:paraId="55866E38" w14:textId="649B5A70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7BEE67B0" w14:textId="1D947D65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  <w:tr w:rsidR="007C0379" w14:paraId="4FB1A9B1" w14:textId="040CD3C3" w:rsidTr="007C0379">
        <w:trPr>
          <w:trHeight w:val="1025"/>
        </w:trPr>
        <w:tc>
          <w:tcPr>
            <w:tcW w:w="0" w:type="auto"/>
            <w:vAlign w:val="center"/>
          </w:tcPr>
          <w:p w14:paraId="26B65746" w14:textId="77777777" w:rsidR="007C0379" w:rsidRPr="00B27D6C" w:rsidRDefault="007C0379" w:rsidP="007C0379">
            <w:pPr>
              <w:pStyle w:val="oancuaDanhsach"/>
              <w:widowControl/>
              <w:numPr>
                <w:ilvl w:val="0"/>
                <w:numId w:val="129"/>
              </w:numPr>
              <w:spacing w:before="0" w:after="0" w:line="240" w:lineRule="auto"/>
              <w:jc w:val="left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C3EF2B9" w14:textId="290F681F" w:rsidR="007C0379" w:rsidRDefault="007C0379" w:rsidP="007C0379">
            <w:pPr>
              <w:pStyle w:val="1b"/>
            </w:pPr>
          </w:p>
        </w:tc>
        <w:tc>
          <w:tcPr>
            <w:tcW w:w="0" w:type="auto"/>
            <w:vAlign w:val="center"/>
          </w:tcPr>
          <w:p w14:paraId="55F268F7" w14:textId="5B82193F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7B248706" w14:textId="358F74D7" w:rsidR="007C0379" w:rsidRDefault="007C0379" w:rsidP="007C0379">
            <w:pPr>
              <w:widowControl/>
              <w:spacing w:before="0" w:after="0" w:line="240" w:lineRule="auto"/>
              <w:rPr>
                <w:szCs w:val="20"/>
                <w:lang w:val="pt-BR"/>
              </w:rPr>
            </w:pPr>
          </w:p>
        </w:tc>
      </w:tr>
    </w:tbl>
    <w:p w14:paraId="45BBC1B8" w14:textId="51ABEBE8" w:rsidR="00B27D6C" w:rsidRDefault="00B27D6C">
      <w:pPr>
        <w:widowControl/>
        <w:spacing w:before="0" w:after="0" w:line="240" w:lineRule="auto"/>
        <w:rPr>
          <w:szCs w:val="20"/>
          <w:lang w:val="pt-BR"/>
        </w:rPr>
      </w:pPr>
      <w:r>
        <w:rPr>
          <w:szCs w:val="20"/>
          <w:lang w:val="pt-BR"/>
        </w:rPr>
        <w:br w:type="page"/>
      </w:r>
    </w:p>
    <w:p w14:paraId="034E01AA" w14:textId="77777777" w:rsidR="00DA1063" w:rsidRDefault="00041CAB">
      <w:pPr>
        <w:spacing w:before="120" w:after="240"/>
        <w:jc w:val="center"/>
        <w:rPr>
          <w:lang w:val="pt-BR"/>
        </w:rPr>
      </w:pPr>
      <w:r>
        <w:rPr>
          <w:b/>
          <w:lang w:val="pt-BR"/>
        </w:rPr>
        <w:lastRenderedPageBreak/>
        <w:t>TRANG KÝ</w:t>
      </w:r>
    </w:p>
    <w:p w14:paraId="62A27627" w14:textId="77777777" w:rsidR="00DA1063" w:rsidRDefault="00DA1063">
      <w:pPr>
        <w:rPr>
          <w:b/>
          <w:lang w:val="pt-BR"/>
        </w:rPr>
      </w:pPr>
    </w:p>
    <w:p w14:paraId="0D9B9422" w14:textId="65481D92" w:rsidR="00DA1063" w:rsidRDefault="00661B36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lang w:val="pt-BR"/>
        </w:rPr>
      </w:pPr>
      <w:r>
        <w:rPr>
          <w:b/>
          <w:lang w:val="pt-BR"/>
        </w:rPr>
        <w:t>TÊN ĐỘI DỰ ÁN</w:t>
      </w:r>
    </w:p>
    <w:p w14:paraId="248E9E4A" w14:textId="77777777" w:rsidR="00DA1063" w:rsidRDefault="00DA1063">
      <w:pPr>
        <w:tabs>
          <w:tab w:val="left" w:pos="2160"/>
          <w:tab w:val="right" w:pos="5040"/>
          <w:tab w:val="left" w:pos="5760"/>
          <w:tab w:val="right" w:pos="8640"/>
        </w:tabs>
        <w:rPr>
          <w:szCs w:val="20"/>
          <w:lang w:val="pt-BR"/>
        </w:rPr>
      </w:pPr>
    </w:p>
    <w:p w14:paraId="0E5B50BB" w14:textId="77777777" w:rsidR="00DA1063" w:rsidRDefault="00DA1063">
      <w:pPr>
        <w:tabs>
          <w:tab w:val="left" w:pos="2160"/>
          <w:tab w:val="right" w:pos="5040"/>
          <w:tab w:val="left" w:pos="5760"/>
          <w:tab w:val="right" w:pos="8640"/>
        </w:tabs>
        <w:rPr>
          <w:szCs w:val="20"/>
          <w:lang w:val="pt-BR"/>
        </w:rPr>
      </w:pPr>
    </w:p>
    <w:p w14:paraId="6034D339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  <w:rPr>
          <w:lang w:val="pt-BR"/>
        </w:rPr>
      </w:pPr>
      <w:r>
        <w:rPr>
          <w:rStyle w:val="eop"/>
          <w:lang w:val="pt-BR"/>
        </w:rPr>
        <w:t> 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1063" w14:paraId="12273D37" w14:textId="77777777">
        <w:tc>
          <w:tcPr>
            <w:tcW w:w="4531" w:type="dxa"/>
          </w:tcPr>
          <w:p w14:paraId="659821DF" w14:textId="66CDAF38" w:rsidR="00DA1063" w:rsidRPr="00F75F25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lang w:val="vi-VN"/>
              </w:rPr>
            </w:pPr>
            <w:r>
              <w:rPr>
                <w:rStyle w:val="normaltextrun"/>
                <w:lang w:val="pt-BR"/>
              </w:rPr>
              <w:t>Người lập:</w:t>
            </w:r>
            <w:r>
              <w:rPr>
                <w:rStyle w:val="tabchar"/>
                <w:lang w:val="pt-BR"/>
              </w:rPr>
              <w:t xml:space="preserve"> </w:t>
            </w:r>
            <w:r w:rsidR="00F75F25" w:rsidRPr="00F75F25">
              <w:rPr>
                <w:rStyle w:val="tabchar"/>
                <w:b/>
                <w:bCs/>
                <w:lang w:val="pt-BR"/>
              </w:rPr>
              <w:t>Vũ</w:t>
            </w:r>
            <w:r w:rsidR="00F75F25" w:rsidRPr="00F75F25">
              <w:rPr>
                <w:rStyle w:val="tabchar"/>
                <w:b/>
                <w:bCs/>
                <w:lang w:val="vi-VN"/>
              </w:rPr>
              <w:t xml:space="preserve"> </w:t>
            </w:r>
            <w:r w:rsidR="00F75F25" w:rsidRPr="00F75F25">
              <w:rPr>
                <w:rStyle w:val="tabchar"/>
                <w:b/>
                <w:bCs/>
                <w:lang w:val="pt-BR"/>
              </w:rPr>
              <w:t>Nguyễn</w:t>
            </w:r>
            <w:r w:rsidR="00F75F25" w:rsidRPr="00F75F25">
              <w:rPr>
                <w:rStyle w:val="tabchar"/>
                <w:b/>
                <w:bCs/>
                <w:lang w:val="vi-VN"/>
              </w:rPr>
              <w:t xml:space="preserve"> </w:t>
            </w:r>
            <w:r w:rsidR="00F75F25" w:rsidRPr="00F75F25">
              <w:rPr>
                <w:rStyle w:val="tabchar"/>
                <w:b/>
                <w:bCs/>
                <w:lang w:val="pt-BR"/>
              </w:rPr>
              <w:t>Lan</w:t>
            </w:r>
            <w:r w:rsidR="00F75F25" w:rsidRPr="00F75F25">
              <w:rPr>
                <w:rStyle w:val="tabchar"/>
                <w:b/>
                <w:bCs/>
                <w:lang w:val="vi-VN"/>
              </w:rPr>
              <w:t xml:space="preserve"> </w:t>
            </w:r>
            <w:r w:rsidR="00F75F25" w:rsidRPr="00F75F25">
              <w:rPr>
                <w:rStyle w:val="tabchar"/>
                <w:b/>
                <w:bCs/>
              </w:rPr>
              <w:t>Vi</w:t>
            </w:r>
          </w:p>
        </w:tc>
        <w:tc>
          <w:tcPr>
            <w:tcW w:w="4531" w:type="dxa"/>
          </w:tcPr>
          <w:p w14:paraId="185864FF" w14:textId="5A4E709D" w:rsidR="00DA1063" w:rsidRPr="00F75F25" w:rsidRDefault="00F75F25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lang w:val="vi-VN"/>
              </w:rPr>
            </w:pPr>
            <w:proofErr w:type="spellStart"/>
            <w:r>
              <w:rPr>
                <w:rStyle w:val="normaltextrun"/>
              </w:rPr>
              <w:t>Ngày</w:t>
            </w:r>
            <w:proofErr w:type="spellEnd"/>
            <w:r>
              <w:rPr>
                <w:rStyle w:val="normaltextrun"/>
                <w:lang w:val="vi-VN"/>
              </w:rPr>
              <w:t xml:space="preserve"> 05/03/2024</w:t>
            </w:r>
          </w:p>
        </w:tc>
      </w:tr>
      <w:tr w:rsidR="00DA1063" w14:paraId="3FCB57BC" w14:textId="77777777">
        <w:tc>
          <w:tcPr>
            <w:tcW w:w="4531" w:type="dxa"/>
          </w:tcPr>
          <w:p w14:paraId="066431C3" w14:textId="20731A6C" w:rsidR="00DA1063" w:rsidRDefault="00F75F25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BA</w:t>
            </w:r>
          </w:p>
        </w:tc>
        <w:tc>
          <w:tcPr>
            <w:tcW w:w="4531" w:type="dxa"/>
          </w:tcPr>
          <w:p w14:paraId="4CD5C3F4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</w:tr>
      <w:tr w:rsidR="00DA1063" w14:paraId="48685B05" w14:textId="77777777">
        <w:tc>
          <w:tcPr>
            <w:tcW w:w="4531" w:type="dxa"/>
          </w:tcPr>
          <w:p w14:paraId="76F196F1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  <w:p w14:paraId="2D389EFA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  <w:p w14:paraId="7037A75F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531" w:type="dxa"/>
          </w:tcPr>
          <w:p w14:paraId="221CDD73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</w:tr>
      <w:tr w:rsidR="00DA1063" w14:paraId="100D7AF5" w14:textId="77777777">
        <w:tc>
          <w:tcPr>
            <w:tcW w:w="4531" w:type="dxa"/>
          </w:tcPr>
          <w:p w14:paraId="6678AB47" w14:textId="0E431676" w:rsidR="00DA1063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Người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kiểm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tra</w:t>
            </w:r>
            <w:proofErr w:type="spellEnd"/>
            <w:r>
              <w:rPr>
                <w:rStyle w:val="normaltextrun"/>
              </w:rPr>
              <w:t>:</w:t>
            </w:r>
            <w:r>
              <w:rPr>
                <w:rStyle w:val="tabchar"/>
              </w:rPr>
              <w:t xml:space="preserve"> </w:t>
            </w:r>
          </w:p>
        </w:tc>
        <w:tc>
          <w:tcPr>
            <w:tcW w:w="4531" w:type="dxa"/>
          </w:tcPr>
          <w:p w14:paraId="3E4FA22D" w14:textId="77777777" w:rsidR="00DA1063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Ngày</w:t>
            </w:r>
            <w:proofErr w:type="spellEnd"/>
            <w:r>
              <w:rPr>
                <w:rStyle w:val="tabchar"/>
              </w:rPr>
              <w:t xml:space="preserve"> </w:t>
            </w:r>
          </w:p>
        </w:tc>
      </w:tr>
      <w:tr w:rsidR="00DA1063" w14:paraId="07169E6A" w14:textId="77777777">
        <w:tc>
          <w:tcPr>
            <w:tcW w:w="4531" w:type="dxa"/>
          </w:tcPr>
          <w:p w14:paraId="7032BDFA" w14:textId="77777777" w:rsidR="00DA1063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Trưởng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bộ</w:t>
            </w:r>
            <w:proofErr w:type="spellEnd"/>
            <w:r>
              <w:rPr>
                <w:rStyle w:val="normaltextrun"/>
              </w:rPr>
              <w:t xml:space="preserve"> </w:t>
            </w:r>
            <w:proofErr w:type="spellStart"/>
            <w:r>
              <w:rPr>
                <w:rStyle w:val="normaltextrun"/>
              </w:rPr>
              <w:t>phận</w:t>
            </w:r>
            <w:proofErr w:type="spellEnd"/>
            <w:r>
              <w:rPr>
                <w:rStyle w:val="normaltextrun"/>
              </w:rPr>
              <w:t xml:space="preserve"> QC</w:t>
            </w:r>
          </w:p>
        </w:tc>
        <w:tc>
          <w:tcPr>
            <w:tcW w:w="4531" w:type="dxa"/>
          </w:tcPr>
          <w:p w14:paraId="65AF09C4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</w:tr>
      <w:tr w:rsidR="00DA1063" w14:paraId="14C9A0C6" w14:textId="77777777">
        <w:tc>
          <w:tcPr>
            <w:tcW w:w="4531" w:type="dxa"/>
          </w:tcPr>
          <w:p w14:paraId="09C805CE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  <w:p w14:paraId="59935347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  <w:p w14:paraId="03EEA16A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531" w:type="dxa"/>
          </w:tcPr>
          <w:p w14:paraId="74B31215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</w:tr>
      <w:tr w:rsidR="00DA1063" w14:paraId="7DACEDC8" w14:textId="77777777">
        <w:tc>
          <w:tcPr>
            <w:tcW w:w="4531" w:type="dxa"/>
          </w:tcPr>
          <w:p w14:paraId="16298A33" w14:textId="3EC15960" w:rsidR="00DA1063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Người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phê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duyệt</w:t>
            </w:r>
            <w:proofErr w:type="spellEnd"/>
            <w:r>
              <w:rPr>
                <w:rStyle w:val="normaltextrun"/>
              </w:rPr>
              <w:t>:</w:t>
            </w:r>
            <w:r>
              <w:rPr>
                <w:rStyle w:val="tabchar"/>
              </w:rPr>
              <w:t xml:space="preserve"> </w:t>
            </w:r>
          </w:p>
        </w:tc>
        <w:tc>
          <w:tcPr>
            <w:tcW w:w="4531" w:type="dxa"/>
          </w:tcPr>
          <w:p w14:paraId="52A777D4" w14:textId="77777777" w:rsidR="00DA1063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Ngày</w:t>
            </w:r>
            <w:proofErr w:type="spellEnd"/>
            <w:r>
              <w:rPr>
                <w:rStyle w:val="tabchar"/>
              </w:rPr>
              <w:t xml:space="preserve"> </w:t>
            </w:r>
          </w:p>
        </w:tc>
      </w:tr>
      <w:tr w:rsidR="00DA1063" w14:paraId="158CEAE4" w14:textId="77777777">
        <w:tc>
          <w:tcPr>
            <w:tcW w:w="4531" w:type="dxa"/>
          </w:tcPr>
          <w:p w14:paraId="6E2B15D4" w14:textId="77777777" w:rsidR="00DA1063" w:rsidRDefault="00041CAB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proofErr w:type="spellStart"/>
            <w:r>
              <w:rPr>
                <w:rStyle w:val="normaltextrun"/>
              </w:rPr>
              <w:t>Giám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đốc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dự</w:t>
            </w:r>
            <w:proofErr w:type="spellEnd"/>
            <w:r>
              <w:rPr>
                <w:rStyle w:val="normaltextrun"/>
              </w:rPr>
              <w:t> </w:t>
            </w:r>
            <w:proofErr w:type="spellStart"/>
            <w:r>
              <w:rPr>
                <w:rStyle w:val="normaltextrun"/>
              </w:rPr>
              <w:t>án</w:t>
            </w:r>
            <w:proofErr w:type="spellEnd"/>
          </w:p>
        </w:tc>
        <w:tc>
          <w:tcPr>
            <w:tcW w:w="4531" w:type="dxa"/>
          </w:tcPr>
          <w:p w14:paraId="05F14FBE" w14:textId="77777777" w:rsidR="00DA1063" w:rsidRDefault="00DA1063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</w:tr>
    </w:tbl>
    <w:p w14:paraId="5A1BEF83" w14:textId="77777777" w:rsidR="00DA1063" w:rsidRDefault="00DA10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CC067C0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7C5937EB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05C3264A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2AA0985C" w14:textId="77777777" w:rsidR="00DA1063" w:rsidRDefault="00041CAB">
      <w:pPr>
        <w:pStyle w:val="paragraph"/>
        <w:spacing w:before="0" w:beforeAutospacing="0" w:after="0" w:afterAutospacing="0"/>
        <w:ind w:firstLine="1980"/>
        <w:jc w:val="both"/>
        <w:textAlignment w:val="baseline"/>
      </w:pPr>
      <w:r>
        <w:rPr>
          <w:rStyle w:val="eop"/>
        </w:rPr>
        <w:t> </w:t>
      </w:r>
    </w:p>
    <w:p w14:paraId="6E01D317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570C191B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062C157A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644095AD" w14:textId="77777777" w:rsidR="00DA1063" w:rsidRDefault="00041CAB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1CBAFC12" w14:textId="77777777" w:rsidR="00DA1063" w:rsidRDefault="00041CAB">
      <w:pPr>
        <w:pStyle w:val="paragraph"/>
        <w:spacing w:before="0" w:beforeAutospacing="0" w:after="0" w:afterAutospacing="0"/>
        <w:ind w:firstLine="1980"/>
        <w:jc w:val="both"/>
        <w:textAlignment w:val="baseline"/>
        <w:rPr>
          <w:rStyle w:val="normaltextrun"/>
        </w:rPr>
      </w:pPr>
      <w:r>
        <w:rPr>
          <w:rStyle w:val="normaltextrun"/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75909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5759" w14:textId="0A8AA46B" w:rsidR="00B67161" w:rsidRPr="00B67161" w:rsidRDefault="00B67161" w:rsidP="00B67161">
          <w:pPr>
            <w:pStyle w:val="uMuclu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B67161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277FDD34" w14:textId="271CC591" w:rsidR="00E54014" w:rsidRDefault="00B67161">
          <w:pPr>
            <w:pStyle w:val="Muclu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42151" w:history="1">
            <w:r w:rsidR="00E54014" w:rsidRPr="00C80D37">
              <w:rPr>
                <w:rStyle w:val="Siuktni"/>
                <w:rFonts w:ascii="Times New Roman Bold" w:hAnsi="Times New Roman Bold"/>
                <w:noProof/>
              </w:rPr>
              <w:t>I.</w:t>
            </w:r>
            <w:r w:rsidR="00E540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E54014" w:rsidRPr="00C80D37">
              <w:rPr>
                <w:rStyle w:val="Siuktni"/>
                <w:noProof/>
              </w:rPr>
              <w:t>TỔNG QUAN</w:t>
            </w:r>
            <w:r w:rsidR="00E54014">
              <w:rPr>
                <w:noProof/>
                <w:webHidden/>
              </w:rPr>
              <w:tab/>
            </w:r>
            <w:r w:rsidR="00E54014">
              <w:rPr>
                <w:noProof/>
                <w:webHidden/>
              </w:rPr>
              <w:fldChar w:fldCharType="begin"/>
            </w:r>
            <w:r w:rsidR="00E54014">
              <w:rPr>
                <w:noProof/>
                <w:webHidden/>
              </w:rPr>
              <w:instrText xml:space="preserve"> PAGEREF _Toc160542151 \h </w:instrText>
            </w:r>
            <w:r w:rsidR="00E54014">
              <w:rPr>
                <w:noProof/>
                <w:webHidden/>
              </w:rPr>
            </w:r>
            <w:r w:rsidR="00E54014">
              <w:rPr>
                <w:noProof/>
                <w:webHidden/>
              </w:rPr>
              <w:fldChar w:fldCharType="separate"/>
            </w:r>
            <w:r w:rsidR="00E54014">
              <w:rPr>
                <w:noProof/>
                <w:webHidden/>
              </w:rPr>
              <w:t>6</w:t>
            </w:r>
            <w:r w:rsidR="00E54014">
              <w:rPr>
                <w:noProof/>
                <w:webHidden/>
              </w:rPr>
              <w:fldChar w:fldCharType="end"/>
            </w:r>
          </w:hyperlink>
        </w:p>
        <w:p w14:paraId="6F55E842" w14:textId="175152AA" w:rsidR="00E54014" w:rsidRDefault="00E54014">
          <w:pPr>
            <w:pStyle w:val="Muclu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2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1A0C" w14:textId="562783BA" w:rsidR="00E54014" w:rsidRDefault="00E54014">
          <w:pPr>
            <w:pStyle w:val="Muclu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3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I.2.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11C1" w14:textId="4B8B46F0" w:rsidR="00E54014" w:rsidRDefault="00E54014">
          <w:pPr>
            <w:pStyle w:val="Muclu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4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I.3.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Thuật ngữ và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F952" w14:textId="624C3C75" w:rsidR="00E54014" w:rsidRDefault="00E54014">
          <w:pPr>
            <w:pStyle w:val="Muclu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5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PHẠM VI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A152" w14:textId="2AF66350" w:rsidR="00E54014" w:rsidRDefault="00E54014">
          <w:pPr>
            <w:pStyle w:val="Muclu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6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II.1.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Danh sách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9B28" w14:textId="611D0DE9" w:rsidR="00E54014" w:rsidRDefault="00E54014">
          <w:pPr>
            <w:pStyle w:val="Muclu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7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II.2.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Danh sách nhóm người dùng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3B9A" w14:textId="60BF8C8E" w:rsidR="00E54014" w:rsidRDefault="00E54014">
          <w:pPr>
            <w:pStyle w:val="Muclu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8" w:history="1">
            <w:r w:rsidRPr="00C80D37">
              <w:rPr>
                <w:rStyle w:val="Siuktni"/>
                <w:rFonts w:ascii="Times New Roman Bold" w:hAnsi="Times New Roman Bold"/>
                <w:noProof/>
                <w:lang w:val="pt-BR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  <w:lang w:val="pt-BR"/>
              </w:rPr>
              <w:t>MÔ TẢ CÁC CHỨC NĂNG TRONG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5657" w14:textId="6C4C5FDD" w:rsidR="00E54014" w:rsidRDefault="00E54014">
          <w:pPr>
            <w:pStyle w:val="Mucluc2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59" w:history="1">
            <w:r w:rsidRPr="00C80D37">
              <w:rPr>
                <w:rStyle w:val="Siuktni"/>
                <w:rFonts w:ascii="Times New Roman Bold" w:hAnsi="Times New Roman Bold"/>
                <w:noProof/>
                <w:lang w:val="pt-BR"/>
              </w:rPr>
              <w:t>III.1.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  <w:lang w:val="pt-BR"/>
              </w:rPr>
              <w:t>Nhập mới văn</w:t>
            </w:r>
            <w:r w:rsidRPr="00C80D37">
              <w:rPr>
                <w:rStyle w:val="Siuktni"/>
                <w:noProof/>
                <w:lang w:val="vi-VN"/>
              </w:rPr>
              <w:t xml:space="preserve"> bản pháp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27D0" w14:textId="22D858BB" w:rsidR="00E54014" w:rsidRDefault="00E54014">
          <w:pPr>
            <w:pStyle w:val="Muclu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60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III.1.1.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3918" w14:textId="25C18039" w:rsidR="00E54014" w:rsidRDefault="00E54014">
          <w:pPr>
            <w:pStyle w:val="Muclu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61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III.1.2.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Quy tắc chung và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2216" w14:textId="5335EC46" w:rsidR="00E54014" w:rsidRDefault="00E54014">
          <w:pPr>
            <w:pStyle w:val="Muclu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60542162" w:history="1">
            <w:r w:rsidRPr="00C80D37">
              <w:rPr>
                <w:rStyle w:val="Siuktni"/>
                <w:rFonts w:ascii="Times New Roman Bold" w:hAnsi="Times New Roman Bold"/>
                <w:noProof/>
              </w:rPr>
              <w:t>III.1.3.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C80D37">
              <w:rPr>
                <w:rStyle w:val="Siuktni"/>
                <w:noProof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A722" w14:textId="16039411" w:rsidR="00B67161" w:rsidRDefault="00B67161">
          <w:r>
            <w:rPr>
              <w:b/>
              <w:bCs/>
              <w:noProof/>
            </w:rPr>
            <w:fldChar w:fldCharType="end"/>
          </w:r>
        </w:p>
      </w:sdtContent>
    </w:sdt>
    <w:p w14:paraId="18C8235F" w14:textId="77777777" w:rsidR="00DA1063" w:rsidRDefault="00041CAB">
      <w:pPr>
        <w:widowControl/>
        <w:spacing w:before="0" w:after="0" w:line="240" w:lineRule="auto"/>
        <w:rPr>
          <w:rStyle w:val="normaltextrun"/>
          <w:color w:val="2F5496" w:themeColor="accent1" w:themeShade="BF"/>
          <w:sz w:val="30"/>
          <w:szCs w:val="32"/>
        </w:rPr>
      </w:pPr>
      <w:r>
        <w:rPr>
          <w:rStyle w:val="normaltextrun"/>
          <w:szCs w:val="20"/>
        </w:rPr>
        <w:br w:type="page"/>
      </w:r>
    </w:p>
    <w:p w14:paraId="604F224F" w14:textId="77777777" w:rsidR="00DA1063" w:rsidRDefault="00DA1063">
      <w:pPr>
        <w:widowControl/>
        <w:spacing w:before="0" w:after="0" w:line="240" w:lineRule="auto"/>
        <w:rPr>
          <w:szCs w:val="20"/>
        </w:rPr>
        <w:sectPr w:rsidR="00DA1063" w:rsidSect="004D7B03">
          <w:headerReference w:type="default" r:id="rId10"/>
          <w:footerReference w:type="default" r:id="rId11"/>
          <w:pgSz w:w="11906" w:h="16838"/>
          <w:pgMar w:top="1170" w:right="1134" w:bottom="993" w:left="1701" w:header="540" w:footer="448" w:gutter="0"/>
          <w:cols w:space="720"/>
          <w:docGrid w:linePitch="360"/>
        </w:sectPr>
      </w:pPr>
    </w:p>
    <w:p w14:paraId="56E42B0E" w14:textId="77777777" w:rsidR="00DA1063" w:rsidRDefault="00041CAB">
      <w:pPr>
        <w:pStyle w:val="FISHeading1"/>
      </w:pPr>
      <w:bookmarkStart w:id="0" w:name="_Toc79487634"/>
      <w:bookmarkStart w:id="1" w:name="_Toc73713245"/>
      <w:bookmarkStart w:id="2" w:name="_Toc73951318"/>
      <w:bookmarkStart w:id="3" w:name="_Toc160542151"/>
      <w:r>
        <w:lastRenderedPageBreak/>
        <w:t>TỔNG QUAN</w:t>
      </w:r>
      <w:bookmarkEnd w:id="0"/>
      <w:bookmarkEnd w:id="1"/>
      <w:bookmarkEnd w:id="2"/>
      <w:bookmarkEnd w:id="3"/>
    </w:p>
    <w:p w14:paraId="0A54A9AE" w14:textId="77777777" w:rsidR="00DA1063" w:rsidRDefault="00041CAB">
      <w:pPr>
        <w:pStyle w:val="FISHeading2"/>
      </w:pPr>
      <w:bookmarkStart w:id="4" w:name="_Toc73951319"/>
      <w:bookmarkStart w:id="5" w:name="_Toc73713246"/>
      <w:bookmarkStart w:id="6" w:name="_Toc79487635"/>
      <w:bookmarkStart w:id="7" w:name="_Toc160542152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4"/>
      <w:bookmarkEnd w:id="5"/>
      <w:bookmarkEnd w:id="6"/>
      <w:bookmarkEnd w:id="7"/>
      <w:proofErr w:type="spellEnd"/>
    </w:p>
    <w:p w14:paraId="6CFE39C5" w14:textId="7959A198" w:rsidR="00DA1063" w:rsidRDefault="00041CAB">
      <w:pPr>
        <w:pStyle w:val="1b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>/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F75F25">
        <w:rPr>
          <w:lang w:val="vi-VN"/>
        </w:rPr>
        <w:t xml:space="preserve"> phát hiện vi phạm quảng cáo trong lĩnh vực y tế</w:t>
      </w:r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(GAP)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14:paraId="6FFB384B" w14:textId="77777777" w:rsidR="00DA1063" w:rsidRDefault="00041CAB">
      <w:pPr>
        <w:pStyle w:val="1b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13AB8DA9" w14:textId="77777777" w:rsidR="00DA1063" w:rsidRDefault="00041CAB">
      <w:pPr>
        <w:pStyle w:val="1c"/>
        <w:rPr>
          <w:lang w:val="pt-BR"/>
        </w:rPr>
      </w:pPr>
      <w:r>
        <w:rPr>
          <w:lang w:val="pt-BR"/>
        </w:rPr>
        <w:t>Thiết kế chi tiết chương trình.</w:t>
      </w:r>
    </w:p>
    <w:p w14:paraId="37663BFA" w14:textId="77777777" w:rsidR="00DA1063" w:rsidRDefault="00041CAB">
      <w:pPr>
        <w:pStyle w:val="1c"/>
        <w:rPr>
          <w:lang w:val="pt-BR"/>
        </w:rPr>
      </w:pPr>
      <w:r>
        <w:rPr>
          <w:lang w:val="pt-BR"/>
        </w:rPr>
        <w:t>Kiểm tra các chức năng chương trình.</w:t>
      </w:r>
    </w:p>
    <w:p w14:paraId="6817A668" w14:textId="77777777" w:rsidR="00DA1063" w:rsidRDefault="00041CAB">
      <w:pPr>
        <w:pStyle w:val="1c"/>
      </w:pP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E57D3A6" w14:textId="77777777" w:rsidR="00DA1063" w:rsidRDefault="00041CAB">
      <w:pPr>
        <w:pStyle w:val="FISHeading2"/>
      </w:pPr>
      <w:bookmarkStart w:id="8" w:name="_Toc73713247"/>
      <w:bookmarkStart w:id="9" w:name="_Toc73951320"/>
      <w:bookmarkStart w:id="10" w:name="_Toc79487636"/>
      <w:bookmarkStart w:id="11" w:name="_Toc160542153"/>
      <w:r>
        <w:t>Phạm vi</w:t>
      </w:r>
      <w:bookmarkEnd w:id="8"/>
      <w:bookmarkEnd w:id="9"/>
      <w:bookmarkEnd w:id="10"/>
      <w:bookmarkEnd w:id="11"/>
    </w:p>
    <w:p w14:paraId="3A5F686A" w14:textId="4B97F8E6" w:rsidR="00DA1063" w:rsidRDefault="00041CAB">
      <w:pPr>
        <w:pStyle w:val="1b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F75F25">
        <w:t>văn</w:t>
      </w:r>
      <w:proofErr w:type="spellEnd"/>
      <w:r w:rsidR="00F75F25">
        <w:rPr>
          <w:lang w:val="vi-VN"/>
        </w:rPr>
        <w:t xml:space="preserve"> bản pháp lý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F75F25">
        <w:t>Phát</w:t>
      </w:r>
      <w:proofErr w:type="spellEnd"/>
      <w:r w:rsidR="00F75F25">
        <w:rPr>
          <w:lang w:val="vi-VN"/>
        </w:rPr>
        <w:t xml:space="preserve"> hiện vi phạm quảng cáo trong lĩnh vực y tế</w:t>
      </w:r>
      <w:r>
        <w:t>.</w:t>
      </w:r>
    </w:p>
    <w:p w14:paraId="79356D91" w14:textId="77777777" w:rsidR="00DA1063" w:rsidRDefault="00041CAB">
      <w:pPr>
        <w:pStyle w:val="FISHeading2"/>
      </w:pPr>
      <w:bookmarkStart w:id="12" w:name="_Toc73713248"/>
      <w:bookmarkStart w:id="13" w:name="_Toc79487637"/>
      <w:bookmarkStart w:id="14" w:name="_Toc73951321"/>
      <w:bookmarkStart w:id="15" w:name="_Toc160542154"/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12"/>
      <w:bookmarkEnd w:id="13"/>
      <w:bookmarkEnd w:id="14"/>
      <w:bookmarkEnd w:id="15"/>
      <w:proofErr w:type="spellEnd"/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93"/>
        <w:gridCol w:w="3986"/>
        <w:gridCol w:w="7871"/>
      </w:tblGrid>
      <w:tr w:rsidR="00DA1063" w14:paraId="2A723DF7" w14:textId="77777777">
        <w:trPr>
          <w:tblHeader/>
        </w:trPr>
        <w:tc>
          <w:tcPr>
            <w:tcW w:w="422" w:type="pct"/>
            <w:shd w:val="clear" w:color="auto" w:fill="D9D9D9" w:themeFill="background1" w:themeFillShade="D9"/>
            <w:vAlign w:val="center"/>
          </w:tcPr>
          <w:p w14:paraId="11B94352" w14:textId="77777777" w:rsidR="00DA1063" w:rsidRDefault="00041CAB">
            <w:pPr>
              <w:pStyle w:val="TableHeading"/>
              <w:keepLines w:val="0"/>
              <w:spacing w:before="40" w:after="40" w:line="240" w:lineRule="atLeast"/>
            </w:pPr>
            <w:r>
              <w:t>STT</w:t>
            </w:r>
          </w:p>
        </w:tc>
        <w:tc>
          <w:tcPr>
            <w:tcW w:w="1539" w:type="pct"/>
            <w:shd w:val="clear" w:color="auto" w:fill="D9D9D9" w:themeFill="background1" w:themeFillShade="D9"/>
            <w:vAlign w:val="center"/>
          </w:tcPr>
          <w:p w14:paraId="0B586D25" w14:textId="77777777" w:rsidR="00DA1063" w:rsidRDefault="00041CAB">
            <w:pPr>
              <w:pStyle w:val="TableHeading"/>
              <w:keepLines w:val="0"/>
              <w:spacing w:before="40" w:after="40" w:line="240" w:lineRule="atLeast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/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3039" w:type="pct"/>
            <w:shd w:val="clear" w:color="auto" w:fill="D9D9D9" w:themeFill="background1" w:themeFillShade="D9"/>
            <w:vAlign w:val="center"/>
          </w:tcPr>
          <w:p w14:paraId="5A5FDB70" w14:textId="77777777" w:rsidR="00DA1063" w:rsidRDefault="00041CAB">
            <w:pPr>
              <w:pStyle w:val="TableHeading"/>
              <w:keepLines w:val="0"/>
              <w:spacing w:before="40" w:after="40" w:line="240" w:lineRule="atLeas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A1063" w14:paraId="222A960A" w14:textId="77777777">
        <w:tc>
          <w:tcPr>
            <w:tcW w:w="422" w:type="pct"/>
          </w:tcPr>
          <w:p w14:paraId="7BC0043E" w14:textId="77777777" w:rsidR="00DA1063" w:rsidRDefault="00DA1063">
            <w:pPr>
              <w:pStyle w:val="STT"/>
              <w:numPr>
                <w:ilvl w:val="0"/>
                <w:numId w:val="35"/>
              </w:numPr>
              <w:rPr>
                <w:lang w:val="vi-VN"/>
              </w:rPr>
            </w:pPr>
          </w:p>
        </w:tc>
        <w:tc>
          <w:tcPr>
            <w:tcW w:w="1539" w:type="pct"/>
          </w:tcPr>
          <w:p w14:paraId="106FC4B9" w14:textId="72695F32" w:rsidR="00DA1063" w:rsidRDefault="00BC421A">
            <w:pPr>
              <w:rPr>
                <w:szCs w:val="20"/>
              </w:rPr>
            </w:pPr>
            <w:r>
              <w:rPr>
                <w:szCs w:val="20"/>
              </w:rPr>
              <w:t>CVS</w:t>
            </w:r>
          </w:p>
        </w:tc>
        <w:tc>
          <w:tcPr>
            <w:tcW w:w="3039" w:type="pct"/>
          </w:tcPr>
          <w:p w14:paraId="2ADAACF9" w14:textId="65685018" w:rsidR="00DA1063" w:rsidRPr="00BC421A" w:rsidRDefault="00BC421A">
            <w:pPr>
              <w:rPr>
                <w:szCs w:val="20"/>
                <w:lang w:val="vi-VN"/>
              </w:rPr>
            </w:pPr>
            <w:r>
              <w:rPr>
                <w:szCs w:val="20"/>
              </w:rPr>
              <w:t>Chuyên</w:t>
            </w:r>
            <w:r>
              <w:rPr>
                <w:szCs w:val="20"/>
                <w:lang w:val="vi-VN"/>
              </w:rPr>
              <w:t xml:space="preserve"> viên Sở</w:t>
            </w:r>
          </w:p>
        </w:tc>
      </w:tr>
      <w:tr w:rsidR="00DA1063" w14:paraId="1F3817AD" w14:textId="77777777">
        <w:tc>
          <w:tcPr>
            <w:tcW w:w="422" w:type="pct"/>
          </w:tcPr>
          <w:p w14:paraId="56CABF58" w14:textId="77777777" w:rsidR="00DA1063" w:rsidRDefault="00DA1063">
            <w:pPr>
              <w:pStyle w:val="STT"/>
              <w:numPr>
                <w:ilvl w:val="0"/>
                <w:numId w:val="35"/>
              </w:numPr>
              <w:rPr>
                <w:lang w:val="vi-VN"/>
              </w:rPr>
            </w:pPr>
          </w:p>
        </w:tc>
        <w:tc>
          <w:tcPr>
            <w:tcW w:w="1539" w:type="pct"/>
          </w:tcPr>
          <w:p w14:paraId="3B1B7846" w14:textId="27124CB0" w:rsidR="00DA1063" w:rsidRDefault="00BC421A">
            <w:pPr>
              <w:rPr>
                <w:szCs w:val="20"/>
              </w:rPr>
            </w:pPr>
            <w:r>
              <w:rPr>
                <w:szCs w:val="20"/>
              </w:rPr>
              <w:t>DVKCB</w:t>
            </w:r>
          </w:p>
        </w:tc>
        <w:tc>
          <w:tcPr>
            <w:tcW w:w="3039" w:type="pct"/>
          </w:tcPr>
          <w:p w14:paraId="27E1DF16" w14:textId="56F36171" w:rsidR="00DA1063" w:rsidRPr="00BC421A" w:rsidRDefault="00BC421A">
            <w:pPr>
              <w:rPr>
                <w:szCs w:val="20"/>
                <w:lang w:val="vi-VN"/>
              </w:rPr>
            </w:pPr>
            <w:proofErr w:type="spellStart"/>
            <w:r>
              <w:rPr>
                <w:szCs w:val="20"/>
              </w:rPr>
              <w:t>Đơn</w:t>
            </w:r>
            <w:proofErr w:type="spellEnd"/>
            <w:r>
              <w:rPr>
                <w:szCs w:val="20"/>
                <w:lang w:val="vi-VN"/>
              </w:rPr>
              <w:t xml:space="preserve"> vị khám chữa bệnh</w:t>
            </w:r>
          </w:p>
        </w:tc>
      </w:tr>
      <w:tr w:rsidR="00BC421A" w14:paraId="079F05CF" w14:textId="77777777">
        <w:tc>
          <w:tcPr>
            <w:tcW w:w="422" w:type="pct"/>
          </w:tcPr>
          <w:p w14:paraId="7A53A0D0" w14:textId="77777777" w:rsidR="00BC421A" w:rsidRDefault="00BC421A">
            <w:pPr>
              <w:pStyle w:val="STT"/>
              <w:numPr>
                <w:ilvl w:val="0"/>
                <w:numId w:val="35"/>
              </w:numPr>
              <w:rPr>
                <w:lang w:val="vi-VN"/>
              </w:rPr>
            </w:pPr>
          </w:p>
        </w:tc>
        <w:tc>
          <w:tcPr>
            <w:tcW w:w="1539" w:type="pct"/>
          </w:tcPr>
          <w:p w14:paraId="754D344F" w14:textId="2FA36FD2" w:rsidR="00BC421A" w:rsidRDefault="00BC421A">
            <w:pPr>
              <w:rPr>
                <w:szCs w:val="20"/>
              </w:rPr>
            </w:pPr>
            <w:r>
              <w:rPr>
                <w:szCs w:val="20"/>
              </w:rPr>
              <w:t>ND</w:t>
            </w:r>
          </w:p>
        </w:tc>
        <w:tc>
          <w:tcPr>
            <w:tcW w:w="3039" w:type="pct"/>
          </w:tcPr>
          <w:p w14:paraId="2DDCB881" w14:textId="30BFB5BF" w:rsidR="00BC421A" w:rsidRPr="00BC421A" w:rsidRDefault="00BC421A">
            <w:pPr>
              <w:rPr>
                <w:szCs w:val="20"/>
                <w:lang w:val="vi-VN"/>
              </w:rPr>
            </w:pPr>
            <w:proofErr w:type="spellStart"/>
            <w:r>
              <w:rPr>
                <w:szCs w:val="20"/>
              </w:rPr>
              <w:t>Người</w:t>
            </w:r>
            <w:proofErr w:type="spellEnd"/>
            <w:r>
              <w:rPr>
                <w:szCs w:val="20"/>
                <w:lang w:val="vi-VN"/>
              </w:rPr>
              <w:t xml:space="preserve"> dân</w:t>
            </w:r>
          </w:p>
        </w:tc>
      </w:tr>
    </w:tbl>
    <w:p w14:paraId="67D2CFD1" w14:textId="77777777" w:rsidR="00DA1063" w:rsidRDefault="00041CAB">
      <w:pPr>
        <w:pStyle w:val="FISHeading1"/>
      </w:pPr>
      <w:bookmarkStart w:id="16" w:name="_Toc73713249"/>
      <w:bookmarkStart w:id="17" w:name="_Toc79487638"/>
      <w:bookmarkStart w:id="18" w:name="_Toc73951322"/>
      <w:bookmarkStart w:id="19" w:name="_Toc160542155"/>
      <w:r>
        <w:lastRenderedPageBreak/>
        <w:t>PHẠM VI PHÂN HỆ</w:t>
      </w:r>
      <w:bookmarkEnd w:id="16"/>
      <w:bookmarkEnd w:id="17"/>
      <w:bookmarkEnd w:id="18"/>
      <w:bookmarkEnd w:id="19"/>
    </w:p>
    <w:p w14:paraId="1D7B6C1B" w14:textId="77777777" w:rsidR="00DA1063" w:rsidRDefault="00041CAB">
      <w:pPr>
        <w:pStyle w:val="FISHeading2"/>
      </w:pPr>
      <w:bookmarkStart w:id="20" w:name="_Toc73951323"/>
      <w:bookmarkStart w:id="21" w:name="_Toc79487639"/>
      <w:bookmarkStart w:id="22" w:name="_Toc73713250"/>
      <w:bookmarkStart w:id="23" w:name="_Toc363128557"/>
      <w:bookmarkStart w:id="24" w:name="_Toc160542156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0"/>
      <w:bookmarkEnd w:id="21"/>
      <w:bookmarkEnd w:id="22"/>
      <w:bookmarkEnd w:id="24"/>
      <w:proofErr w:type="spellEnd"/>
    </w:p>
    <w:p w14:paraId="22EEFFDB" w14:textId="77777777" w:rsidR="00DA1063" w:rsidRDefault="00DA1063">
      <w:pPr>
        <w:pStyle w:val="1b"/>
        <w:sectPr w:rsidR="00DA1063" w:rsidSect="004D7B0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48B2769" w14:textId="27DCE757" w:rsidR="00DA1063" w:rsidRDefault="00041CAB" w:rsidP="00BC421A">
      <w:pPr>
        <w:pStyle w:val="1b"/>
        <w:sectPr w:rsidR="00DA1063" w:rsidSect="004D7B03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bookmarkStart w:id="25" w:name="_Toc66432513"/>
      <w:bookmarkStart w:id="26" w:name="_Toc73713251"/>
      <w:r w:rsidR="00BC421A">
        <w:rPr>
          <w:lang w:val="vi-VN"/>
        </w:rPr>
        <w:t>văn bản pháp lý</w:t>
      </w:r>
    </w:p>
    <w:p w14:paraId="39739C32" w14:textId="77777777" w:rsidR="00DA1063" w:rsidRDefault="00041CAB">
      <w:pPr>
        <w:pStyle w:val="FISHeading2"/>
      </w:pPr>
      <w:bookmarkStart w:id="27" w:name="_Toc79487640"/>
      <w:bookmarkStart w:id="28" w:name="_Toc160542157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bookmarkEnd w:id="25"/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bookmarkEnd w:id="26"/>
      <w:bookmarkEnd w:id="27"/>
      <w:bookmarkEnd w:id="28"/>
      <w:proofErr w:type="spell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"/>
        <w:gridCol w:w="2303"/>
        <w:gridCol w:w="4916"/>
        <w:gridCol w:w="4916"/>
      </w:tblGrid>
      <w:tr w:rsidR="00DA1063" w14:paraId="5A645B3D" w14:textId="77777777">
        <w:trPr>
          <w:jc w:val="center"/>
        </w:trPr>
        <w:tc>
          <w:tcPr>
            <w:tcW w:w="315" w:type="pct"/>
            <w:shd w:val="clear" w:color="auto" w:fill="E0E0E0"/>
          </w:tcPr>
          <w:p w14:paraId="233BF4B8" w14:textId="77777777" w:rsidR="00DA1063" w:rsidRDefault="00041CAB">
            <w:pPr>
              <w:spacing w:before="20" w:after="2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STT</w:t>
            </w:r>
          </w:p>
        </w:tc>
        <w:tc>
          <w:tcPr>
            <w:tcW w:w="889" w:type="pct"/>
            <w:shd w:val="clear" w:color="auto" w:fill="E0E0E0"/>
          </w:tcPr>
          <w:p w14:paraId="4E28066B" w14:textId="77777777" w:rsidR="00DA1063" w:rsidRDefault="00041CAB">
            <w:pPr>
              <w:spacing w:before="20" w:after="2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Định </w:t>
            </w:r>
            <w:proofErr w:type="spellStart"/>
            <w:r>
              <w:rPr>
                <w:b/>
                <w:szCs w:val="20"/>
              </w:rPr>
              <w:t>nghĩa</w:t>
            </w:r>
            <w:proofErr w:type="spellEnd"/>
          </w:p>
        </w:tc>
        <w:tc>
          <w:tcPr>
            <w:tcW w:w="1898" w:type="pct"/>
            <w:shd w:val="clear" w:color="auto" w:fill="E0E0E0"/>
          </w:tcPr>
          <w:p w14:paraId="708B0CF6" w14:textId="77777777" w:rsidR="00DA1063" w:rsidRDefault="00041CAB">
            <w:pPr>
              <w:spacing w:before="20" w:after="20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Người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sử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dụng</w:t>
            </w:r>
            <w:proofErr w:type="spellEnd"/>
          </w:p>
        </w:tc>
        <w:tc>
          <w:tcPr>
            <w:tcW w:w="1898" w:type="pct"/>
            <w:shd w:val="clear" w:color="auto" w:fill="E0E0E0"/>
          </w:tcPr>
          <w:p w14:paraId="217D2E42" w14:textId="77777777" w:rsidR="00DA1063" w:rsidRDefault="00041CAB">
            <w:pPr>
              <w:spacing w:before="20" w:after="2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Vai </w:t>
            </w:r>
            <w:proofErr w:type="spellStart"/>
            <w:r>
              <w:rPr>
                <w:b/>
                <w:szCs w:val="20"/>
              </w:rPr>
              <w:t>trò</w:t>
            </w:r>
            <w:proofErr w:type="spellEnd"/>
          </w:p>
        </w:tc>
      </w:tr>
      <w:tr w:rsidR="00DA1063" w14:paraId="6492852D" w14:textId="77777777">
        <w:trPr>
          <w:jc w:val="center"/>
        </w:trPr>
        <w:tc>
          <w:tcPr>
            <w:tcW w:w="315" w:type="pct"/>
          </w:tcPr>
          <w:p w14:paraId="570D1504" w14:textId="77777777" w:rsidR="00DA1063" w:rsidRDefault="00DA1063">
            <w:pPr>
              <w:pStyle w:val="STT"/>
              <w:numPr>
                <w:ilvl w:val="0"/>
                <w:numId w:val="36"/>
              </w:numPr>
            </w:pPr>
          </w:p>
        </w:tc>
        <w:tc>
          <w:tcPr>
            <w:tcW w:w="889" w:type="pct"/>
            <w:vAlign w:val="center"/>
          </w:tcPr>
          <w:p w14:paraId="2BEC1CD6" w14:textId="77777777" w:rsidR="00DA1063" w:rsidRDefault="00041CAB">
            <w:pPr>
              <w:spacing w:before="20" w:after="20"/>
              <w:rPr>
                <w:szCs w:val="20"/>
              </w:rPr>
            </w:pPr>
            <w:proofErr w:type="spellStart"/>
            <w:r>
              <w:rPr>
                <w:szCs w:val="20"/>
              </w:rPr>
              <w:t>Người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dùng</w:t>
            </w:r>
            <w:proofErr w:type="spellEnd"/>
          </w:p>
          <w:p w14:paraId="1C1B042D" w14:textId="77777777" w:rsidR="00DA1063" w:rsidRDefault="00DA1063">
            <w:pPr>
              <w:spacing w:before="20" w:after="20"/>
              <w:rPr>
                <w:szCs w:val="20"/>
              </w:rPr>
            </w:pPr>
          </w:p>
        </w:tc>
        <w:tc>
          <w:tcPr>
            <w:tcW w:w="1898" w:type="pct"/>
          </w:tcPr>
          <w:p w14:paraId="22BAF4FF" w14:textId="43BF7D08" w:rsidR="00DA1063" w:rsidRDefault="00547BB0">
            <w:r>
              <w:rPr>
                <w:szCs w:val="20"/>
              </w:rPr>
              <w:t>CVS</w:t>
            </w:r>
          </w:p>
        </w:tc>
        <w:tc>
          <w:tcPr>
            <w:tcW w:w="1898" w:type="pct"/>
            <w:vAlign w:val="center"/>
          </w:tcPr>
          <w:p w14:paraId="79559DC5" w14:textId="5F4F8EF2" w:rsidR="00DA1063" w:rsidRPr="00547BB0" w:rsidRDefault="00041CAB">
            <w:pPr>
              <w:rPr>
                <w:lang w:val="vi-VN"/>
              </w:rPr>
            </w:pP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547BB0">
              <w:t>văn</w:t>
            </w:r>
            <w:proofErr w:type="spellEnd"/>
            <w:r w:rsidR="00547BB0">
              <w:rPr>
                <w:lang w:val="vi-VN"/>
              </w:rPr>
              <w:t xml:space="preserve"> bản</w:t>
            </w:r>
          </w:p>
        </w:tc>
      </w:tr>
      <w:tr w:rsidR="00DA1063" w14:paraId="6F29F3D1" w14:textId="77777777">
        <w:trPr>
          <w:jc w:val="center"/>
        </w:trPr>
        <w:tc>
          <w:tcPr>
            <w:tcW w:w="315" w:type="pct"/>
          </w:tcPr>
          <w:p w14:paraId="640BFDDD" w14:textId="77777777" w:rsidR="00DA1063" w:rsidRDefault="00DA1063">
            <w:pPr>
              <w:pStyle w:val="STT"/>
              <w:numPr>
                <w:ilvl w:val="0"/>
                <w:numId w:val="35"/>
              </w:numPr>
            </w:pPr>
          </w:p>
        </w:tc>
        <w:tc>
          <w:tcPr>
            <w:tcW w:w="889" w:type="pct"/>
            <w:vAlign w:val="center"/>
          </w:tcPr>
          <w:p w14:paraId="3B17046B" w14:textId="77777777" w:rsidR="00DA1063" w:rsidRDefault="00041CAB">
            <w:pPr>
              <w:spacing w:before="20" w:after="20"/>
              <w:rPr>
                <w:szCs w:val="20"/>
              </w:rPr>
            </w:pPr>
            <w:proofErr w:type="spellStart"/>
            <w:r>
              <w:rPr>
                <w:szCs w:val="20"/>
              </w:rPr>
              <w:t>Người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duyệt</w:t>
            </w:r>
            <w:proofErr w:type="spellEnd"/>
          </w:p>
          <w:p w14:paraId="7D113D62" w14:textId="77777777" w:rsidR="00DA1063" w:rsidRDefault="00DA1063">
            <w:pPr>
              <w:spacing w:before="20" w:after="20"/>
              <w:rPr>
                <w:szCs w:val="20"/>
              </w:rPr>
            </w:pPr>
          </w:p>
        </w:tc>
        <w:tc>
          <w:tcPr>
            <w:tcW w:w="1898" w:type="pct"/>
          </w:tcPr>
          <w:p w14:paraId="36C2F8B7" w14:textId="0A778413" w:rsidR="00DA1063" w:rsidRDefault="00547BB0">
            <w:r>
              <w:rPr>
                <w:szCs w:val="20"/>
              </w:rPr>
              <w:t>CVS</w:t>
            </w:r>
          </w:p>
        </w:tc>
        <w:tc>
          <w:tcPr>
            <w:tcW w:w="1898" w:type="pct"/>
            <w:vAlign w:val="center"/>
          </w:tcPr>
          <w:p w14:paraId="4C4E33E7" w14:textId="17C4E4DB" w:rsidR="00DA1063" w:rsidRPr="00547BB0" w:rsidRDefault="00041CAB">
            <w:pPr>
              <w:rPr>
                <w:lang w:val="vi-VN"/>
              </w:rPr>
            </w:pP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 w:rsidR="00547BB0">
              <w:t>văn</w:t>
            </w:r>
            <w:proofErr w:type="spellEnd"/>
            <w:r w:rsidR="00547BB0">
              <w:rPr>
                <w:lang w:val="vi-VN"/>
              </w:rPr>
              <w:t xml:space="preserve"> bản pháp lý</w:t>
            </w:r>
          </w:p>
        </w:tc>
      </w:tr>
      <w:tr w:rsidR="00DA1063" w:rsidRPr="00547BB0" w14:paraId="3DDD1E44" w14:textId="77777777">
        <w:trPr>
          <w:jc w:val="center"/>
        </w:trPr>
        <w:tc>
          <w:tcPr>
            <w:tcW w:w="315" w:type="pct"/>
          </w:tcPr>
          <w:p w14:paraId="377B7D08" w14:textId="77777777" w:rsidR="00DA1063" w:rsidRDefault="00DA1063">
            <w:pPr>
              <w:pStyle w:val="STT"/>
              <w:numPr>
                <w:ilvl w:val="0"/>
                <w:numId w:val="35"/>
              </w:numPr>
            </w:pPr>
          </w:p>
        </w:tc>
        <w:tc>
          <w:tcPr>
            <w:tcW w:w="889" w:type="pct"/>
            <w:vAlign w:val="center"/>
          </w:tcPr>
          <w:p w14:paraId="17786929" w14:textId="77E0A714" w:rsidR="00DA1063" w:rsidRPr="00547BB0" w:rsidRDefault="00041CAB">
            <w:pPr>
              <w:spacing w:before="20" w:after="20"/>
              <w:rPr>
                <w:szCs w:val="20"/>
                <w:lang w:val="vi-VN"/>
              </w:rPr>
            </w:pPr>
            <w:proofErr w:type="spellStart"/>
            <w:r>
              <w:rPr>
                <w:szCs w:val="20"/>
              </w:rPr>
              <w:t>Người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="00547BB0">
              <w:rPr>
                <w:szCs w:val="20"/>
              </w:rPr>
              <w:t>truy</w:t>
            </w:r>
            <w:proofErr w:type="spellEnd"/>
            <w:r w:rsidR="00547BB0">
              <w:rPr>
                <w:szCs w:val="20"/>
                <w:lang w:val="vi-VN"/>
              </w:rPr>
              <w:t xml:space="preserve"> cập</w:t>
            </w:r>
          </w:p>
        </w:tc>
        <w:tc>
          <w:tcPr>
            <w:tcW w:w="1898" w:type="pct"/>
          </w:tcPr>
          <w:p w14:paraId="016707CA" w14:textId="188C3A09" w:rsidR="00DA1063" w:rsidRPr="00547BB0" w:rsidRDefault="00547BB0">
            <w:pPr>
              <w:rPr>
                <w:lang w:val="vi-VN"/>
              </w:rPr>
            </w:pPr>
            <w:r>
              <w:rPr>
                <w:szCs w:val="20"/>
              </w:rPr>
              <w:t>ND</w:t>
            </w:r>
            <w:r>
              <w:rPr>
                <w:szCs w:val="20"/>
                <w:lang w:val="vi-VN"/>
              </w:rPr>
              <w:t xml:space="preserve"> và DVKCB</w:t>
            </w:r>
          </w:p>
        </w:tc>
        <w:tc>
          <w:tcPr>
            <w:tcW w:w="1898" w:type="pct"/>
            <w:vAlign w:val="center"/>
          </w:tcPr>
          <w:p w14:paraId="68A28535" w14:textId="5801BE8B" w:rsidR="00DA1063" w:rsidRPr="00547BB0" w:rsidRDefault="00547BB0">
            <w:pPr>
              <w:rPr>
                <w:lang w:val="vi-VN"/>
              </w:rPr>
            </w:pPr>
            <w:r w:rsidRPr="00547BB0">
              <w:rPr>
                <w:lang w:val="vi-VN"/>
              </w:rPr>
              <w:t>Truy</w:t>
            </w:r>
            <w:r>
              <w:rPr>
                <w:lang w:val="vi-VN"/>
              </w:rPr>
              <w:t xml:space="preserve"> cập, tìm kiếm và tra cứu thông tin các văn bản pháp lý</w:t>
            </w:r>
          </w:p>
        </w:tc>
      </w:tr>
    </w:tbl>
    <w:p w14:paraId="4C2E07C1" w14:textId="77777777" w:rsidR="00DA1063" w:rsidRDefault="00041CAB">
      <w:pPr>
        <w:pStyle w:val="FISHeading1"/>
        <w:rPr>
          <w:lang w:val="pt-BR"/>
        </w:rPr>
      </w:pPr>
      <w:bookmarkStart w:id="29" w:name="_Toc72927408"/>
      <w:bookmarkStart w:id="30" w:name="_Toc32247"/>
      <w:bookmarkStart w:id="31" w:name="_Toc334775171"/>
      <w:bookmarkStart w:id="32" w:name="_Toc5003"/>
      <w:bookmarkStart w:id="33" w:name="_Toc14461"/>
      <w:bookmarkStart w:id="34" w:name="_Toc343595295"/>
      <w:bookmarkStart w:id="35" w:name="_Toc338942187"/>
      <w:bookmarkStart w:id="36" w:name="_Toc73951324"/>
      <w:bookmarkStart w:id="37" w:name="_Toc73713252"/>
      <w:bookmarkStart w:id="38" w:name="_Toc79487641"/>
      <w:bookmarkStart w:id="39" w:name="_Toc160542158"/>
      <w:bookmarkEnd w:id="23"/>
      <w:r>
        <w:rPr>
          <w:lang w:val="pt-BR"/>
        </w:rPr>
        <w:lastRenderedPageBreak/>
        <w:t xml:space="preserve">MÔ TẢ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lang w:val="pt-BR"/>
        </w:rPr>
        <w:t>CÁC CHỨC NĂNG TRONG PHÂN HỆ</w:t>
      </w:r>
      <w:bookmarkEnd w:id="38"/>
      <w:bookmarkEnd w:id="39"/>
    </w:p>
    <w:p w14:paraId="1CEC51C7" w14:textId="41D474EF" w:rsidR="00DA1063" w:rsidRPr="00F75F25" w:rsidRDefault="00041CAB">
      <w:pPr>
        <w:pStyle w:val="FISHeading2"/>
        <w:rPr>
          <w:lang w:val="pt-BR"/>
        </w:rPr>
      </w:pPr>
      <w:bookmarkStart w:id="40" w:name="_Toc79487642"/>
      <w:bookmarkStart w:id="41" w:name="_Toc73951371"/>
      <w:bookmarkStart w:id="42" w:name="_Toc68523681"/>
      <w:bookmarkStart w:id="43" w:name="_Toc73713299"/>
      <w:bookmarkStart w:id="44" w:name="_Toc14126"/>
      <w:bookmarkStart w:id="45" w:name="_Toc30272"/>
      <w:bookmarkStart w:id="46" w:name="_Toc68674180"/>
      <w:bookmarkStart w:id="47" w:name="_Toc73951325"/>
      <w:bookmarkStart w:id="48" w:name="_Toc73713253"/>
      <w:bookmarkStart w:id="49" w:name="_Toc67493988"/>
      <w:bookmarkStart w:id="50" w:name="_Toc160542159"/>
      <w:r w:rsidRPr="00F75F25">
        <w:rPr>
          <w:lang w:val="pt-BR"/>
        </w:rPr>
        <w:t xml:space="preserve">Nhập mới </w:t>
      </w:r>
      <w:r w:rsidR="00F75F25" w:rsidRPr="00F75F25">
        <w:rPr>
          <w:lang w:val="pt-BR"/>
        </w:rPr>
        <w:t>văn</w:t>
      </w:r>
      <w:r w:rsidR="00F75F25">
        <w:rPr>
          <w:lang w:val="vi-VN"/>
        </w:rPr>
        <w:t xml:space="preserve"> bản pháp lý</w:t>
      </w:r>
      <w:bookmarkEnd w:id="50"/>
      <w:r w:rsidRPr="00F75F25">
        <w:rPr>
          <w:lang w:val="pt-BR"/>
        </w:rPr>
        <w:t xml:space="preserve"> </w:t>
      </w:r>
      <w:bookmarkEnd w:id="40"/>
    </w:p>
    <w:p w14:paraId="310A10E4" w14:textId="77777777" w:rsidR="00DA1063" w:rsidRDefault="00041CAB">
      <w:pPr>
        <w:pStyle w:val="FISHeading3"/>
      </w:pPr>
      <w:bookmarkStart w:id="51" w:name="_Toc73713304"/>
      <w:bookmarkStart w:id="52" w:name="_Toc73951376"/>
      <w:bookmarkStart w:id="53" w:name="_Toc79487643"/>
      <w:bookmarkStart w:id="54" w:name="_Toc68674142"/>
      <w:bookmarkStart w:id="55" w:name="_Toc67493956"/>
      <w:bookmarkStart w:id="56" w:name="_Toc68523639"/>
      <w:bookmarkStart w:id="57" w:name="_Toc16054216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51"/>
      <w:bookmarkEnd w:id="52"/>
      <w:bookmarkEnd w:id="53"/>
      <w:bookmarkEnd w:id="57"/>
      <w:proofErr w:type="spellEnd"/>
    </w:p>
    <w:p w14:paraId="6A36CD3F" w14:textId="11C9D79E" w:rsidR="00DA1063" w:rsidRDefault="00041CAB">
      <w:pPr>
        <w:pStyle w:val="1b"/>
      </w:pPr>
      <w:bookmarkStart w:id="58" w:name="_Toc73951377"/>
      <w:bookmarkStart w:id="59" w:name="_Toc73713305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 w:rsidR="00F75F25">
        <w:t>trình</w:t>
      </w:r>
      <w:proofErr w:type="spellEnd"/>
      <w:r w:rsidR="00F75F25">
        <w:rPr>
          <w:lang w:val="vi-VN"/>
        </w:rPr>
        <w:t xml:space="preserve"> quản lý văn bản pháp lý</w:t>
      </w:r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F75F25">
        <w:t>văn</w:t>
      </w:r>
      <w:proofErr w:type="spellEnd"/>
      <w:r w:rsidR="00F75F25">
        <w:rPr>
          <w:lang w:val="vi-VN"/>
        </w:rPr>
        <w:t xml:space="preserve"> bản pháp lý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F75F25">
        <w:t>văn</w:t>
      </w:r>
      <w:proofErr w:type="spellEnd"/>
      <w:r w:rsidR="00F75F25">
        <w:rPr>
          <w:lang w:val="vi-VN"/>
        </w:rPr>
        <w:t xml:space="preserve"> bản pháp lý</w:t>
      </w:r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F75F25">
        <w:t>văn</w:t>
      </w:r>
      <w:proofErr w:type="spellEnd"/>
      <w:r w:rsidR="00F75F25">
        <w:rPr>
          <w:lang w:val="vi-VN"/>
        </w:rPr>
        <w:t xml:space="preserve"> bản</w:t>
      </w:r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F75F25">
        <w:t>cấp</w:t>
      </w:r>
      <w:proofErr w:type="spellEnd"/>
      <w:r w:rsidR="00F75F25">
        <w:rPr>
          <w:lang w:val="vi-VN"/>
        </w:rPr>
        <w:t xml:space="preserve"> </w:t>
      </w:r>
      <w:r w:rsidR="0016140B">
        <w:rPr>
          <w:lang w:val="vi-VN"/>
        </w:rPr>
        <w:t>quy</w:t>
      </w:r>
      <w:r w:rsidR="00F75F25">
        <w:rPr>
          <w:lang w:val="vi-VN"/>
        </w:rPr>
        <w:t>ền cho DVKCB và ND truy cập, tìm kiếm tra cứu thông tin</w:t>
      </w:r>
      <w:r>
        <w:t>.</w:t>
      </w:r>
    </w:p>
    <w:p w14:paraId="536CE298" w14:textId="700E982C" w:rsidR="00DA1063" w:rsidRDefault="00041CAB">
      <w:pPr>
        <w:pStyle w:val="1b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</w:p>
    <w:p w14:paraId="133DD2F7" w14:textId="77777777" w:rsidR="00DA1063" w:rsidRDefault="00041CAB">
      <w:pPr>
        <w:pStyle w:val="1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 N/A.</w:t>
      </w:r>
    </w:p>
    <w:p w14:paraId="45D2F6DE" w14:textId="77777777" w:rsidR="00DA1063" w:rsidRDefault="00041CAB">
      <w:pPr>
        <w:pStyle w:val="1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</w:p>
    <w:p w14:paraId="2D808532" w14:textId="77777777" w:rsidR="00DA1063" w:rsidRDefault="00041CAB">
      <w:pPr>
        <w:pStyle w:val="FISHeading3"/>
      </w:pPr>
      <w:bookmarkStart w:id="60" w:name="_Toc79487644"/>
      <w:bookmarkStart w:id="61" w:name="_Toc160542161"/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bookmarkEnd w:id="58"/>
      <w:bookmarkEnd w:id="59"/>
      <w:bookmarkEnd w:id="60"/>
      <w:bookmarkEnd w:id="61"/>
      <w:proofErr w:type="spellEnd"/>
    </w:p>
    <w:p w14:paraId="3682ADB9" w14:textId="71809622" w:rsidR="00DA1063" w:rsidRDefault="00041CAB">
      <w:pPr>
        <w:pStyle w:val="1b"/>
      </w:pPr>
      <w:r>
        <w:t xml:space="preserve">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9E2EE5">
        <w:t>văn</w:t>
      </w:r>
      <w:proofErr w:type="spellEnd"/>
      <w:r w:rsidR="009E2EE5">
        <w:rPr>
          <w:lang w:val="vi-VN"/>
        </w:rPr>
        <w:t xml:space="preserve"> bản</w:t>
      </w:r>
      <w:r>
        <w:t>: AAAYYBBCCCCDDDDEEEE</w:t>
      </w:r>
    </w:p>
    <w:p w14:paraId="4E4F74E3" w14:textId="77777777" w:rsidR="00DA1063" w:rsidRDefault="00041CAB">
      <w:pPr>
        <w:pStyle w:val="1c"/>
      </w:pPr>
      <w:r>
        <w:t xml:space="preserve">AAA: 3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9440AC5" w14:textId="77777777" w:rsidR="00DA1063" w:rsidRDefault="00041CAB">
      <w:pPr>
        <w:pStyle w:val="1c"/>
      </w:pPr>
      <w:r>
        <w:t xml:space="preserve">YY: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TSCĐ </w:t>
      </w:r>
      <w:proofErr w:type="spellStart"/>
      <w:r>
        <w:t>hoặc</w:t>
      </w:r>
      <w:proofErr w:type="spellEnd"/>
      <w:r>
        <w:t xml:space="preserve"> CC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CCLĐ</w:t>
      </w:r>
    </w:p>
    <w:p w14:paraId="225E0D65" w14:textId="77777777" w:rsidR="00DA1063" w:rsidRDefault="00041CAB">
      <w:pPr>
        <w:pStyle w:val="1c"/>
      </w:pPr>
      <w:r>
        <w:t xml:space="preserve">BB: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cha</w:t>
      </w:r>
    </w:p>
    <w:p w14:paraId="0D34AFC4" w14:textId="77777777" w:rsidR="00DA1063" w:rsidRDefault="00041CAB">
      <w:pPr>
        <w:pStyle w:val="1c"/>
      </w:pPr>
      <w:r>
        <w:t xml:space="preserve">CCCC: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con</w:t>
      </w:r>
    </w:p>
    <w:p w14:paraId="39479E09" w14:textId="74B3B8B7" w:rsidR="00DA1063" w:rsidRDefault="00041CAB">
      <w:pPr>
        <w:pStyle w:val="1c"/>
      </w:pPr>
      <w:r>
        <w:t xml:space="preserve">DDDD: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</w:t>
      </w:r>
      <w:ins w:id="62" w:author="Vo Thanh Huong" w:date="2021-08-30T15:56:00Z">
        <w:r>
          <w:rPr>
            <w:lang w:val="vi-VN"/>
          </w:rPr>
          <w:t xml:space="preserve"> </w:t>
        </w:r>
      </w:ins>
      <w:proofErr w:type="spellStart"/>
      <w:r>
        <w:t>nhập</w:t>
      </w:r>
      <w:proofErr w:type="spellEnd"/>
      <w:proofErr w:type="gramEnd"/>
      <w:r>
        <w:t xml:space="preserve"> </w:t>
      </w:r>
      <w:proofErr w:type="spellStart"/>
      <w:r w:rsidR="009E2EE5">
        <w:t>văn</w:t>
      </w:r>
      <w:proofErr w:type="spellEnd"/>
      <w:r w:rsidR="009E2EE5">
        <w:rPr>
          <w:lang w:val="vi-VN"/>
        </w:rPr>
        <w:t xml:space="preserve"> bản</w:t>
      </w:r>
    </w:p>
    <w:p w14:paraId="472AE7A5" w14:textId="4EF26BDB" w:rsidR="00DA1063" w:rsidRPr="008436EF" w:rsidRDefault="00041CAB" w:rsidP="008436EF">
      <w:pPr>
        <w:pStyle w:val="1c"/>
      </w:pPr>
      <w:r>
        <w:t xml:space="preserve">EEEE: 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>)</w:t>
      </w:r>
      <w:bookmarkStart w:id="63" w:name="_Toc72071472"/>
      <w:bookmarkStart w:id="64" w:name="_Toc73951378"/>
      <w:bookmarkStart w:id="65" w:name="_Toc73713306"/>
      <w:bookmarkEnd w:id="63"/>
    </w:p>
    <w:p w14:paraId="54057351" w14:textId="77777777" w:rsidR="00DA1063" w:rsidRDefault="00041CAB">
      <w:pPr>
        <w:pStyle w:val="FISHeading3"/>
      </w:pPr>
      <w:bookmarkStart w:id="66" w:name="_Toc79487645"/>
      <w:bookmarkStart w:id="67" w:name="_Toc16054216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54"/>
      <w:bookmarkEnd w:id="55"/>
      <w:bookmarkEnd w:id="56"/>
      <w:bookmarkEnd w:id="64"/>
      <w:bookmarkEnd w:id="65"/>
      <w:bookmarkEnd w:id="66"/>
      <w:bookmarkEnd w:id="67"/>
      <w:proofErr w:type="spellEnd"/>
    </w:p>
    <w:p w14:paraId="41951305" w14:textId="58DAD9DE" w:rsidR="00DA1063" w:rsidRDefault="000D6125" w:rsidP="00BE3426">
      <w:pPr>
        <w:pStyle w:val="FISHeading4"/>
      </w:pPr>
      <w:proofErr w:type="spellStart"/>
      <w:r>
        <w:t>Nhập</w:t>
      </w:r>
      <w:proofErr w:type="spellEnd"/>
      <w:r>
        <w:rPr>
          <w:lang w:val="vi-VN"/>
        </w:rPr>
        <w:t xml:space="preserve"> mới văn bản pháp lý</w:t>
      </w:r>
      <w:ins w:id="68" w:author="Thu Trang" w:date="2021-09-21T14:28:00Z">
        <w:r w:rsidR="00223EC9">
          <w:t xml:space="preserve">– </w:t>
        </w:r>
        <w:proofErr w:type="spellStart"/>
        <w:r w:rsidR="00223EC9">
          <w:t>Thêm</w:t>
        </w:r>
        <w:proofErr w:type="spellEnd"/>
        <w:r w:rsidR="00223EC9">
          <w:t xml:space="preserve"> </w:t>
        </w:r>
        <w:proofErr w:type="spellStart"/>
        <w:r w:rsidR="00223EC9">
          <w:t>mới</w:t>
        </w:r>
      </w:ins>
      <w:proofErr w:type="spellEnd"/>
      <w:ins w:id="69" w:author="Vo Thanh Huong" w:date="2021-08-30T15:56:00Z">
        <w:del w:id="70" w:author="Thu Trang" w:date="2021-09-21T14:27:00Z">
          <w:r w:rsidR="00223EC9" w:rsidRPr="008436EF" w:rsidDel="00223EC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46B7F1" wp14:editId="7D2624B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-300990</wp:posOffset>
                    </wp:positionV>
                    <wp:extent cx="7884795" cy="5320030"/>
                    <wp:effectExtent l="0" t="0" r="1905" b="0"/>
                    <wp:wrapTopAndBottom/>
                    <wp:docPr id="17" name="Group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84795" cy="5320030"/>
                              <a:chOff x="0" y="0"/>
                              <a:chExt cx="8288977" cy="5936607"/>
                            </a:xfrm>
                          </wpg:grpSpPr>
                          <pic:pic xmlns:pic="http://schemas.openxmlformats.org/drawingml/2006/picture">
                            <pic:nvPicPr>
                              <pic:cNvPr id="47" name="Picture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1" b="2010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27340" cy="44888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3" name="Picture 1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377" y="4453247"/>
                                <a:ext cx="8229600" cy="1483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D16CC0" id="Group 17" o:spid="_x0000_s1026" style="position:absolute;margin-left:0;margin-top:-23.7pt;width:620.85pt;height:418.9pt;z-index:251659264;mso-width-relative:margin;mso-height-relative:margin" coordsize="82889,59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">
                    <v:shape id="Picture 47" o:spid="_x0000_s1027" type="#_x0000_t75" style="position:absolute;width:79273;height:44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">
                      <v:imagedata r:id="rId14" o:title="" croptop="-1f" cropbottom="13177f"/>
                    </v:shape>
                    <v:shape id="Picture 163" o:spid="_x0000_s1028" type="#_x0000_t75" style="position:absolute;left:593;top:44532;width:82296;height:14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">
                      <v:imagedata r:id="rId15" o:title=""/>
                    </v:shape>
                    <w10:wrap type="topAndBottom"/>
                  </v:group>
                </w:pict>
              </mc:Fallback>
            </mc:AlternateContent>
          </w:r>
        </w:del>
      </w:ins>
      <w:del w:id="71" w:author="Thu Trang" w:date="2021-09-21T14:27:00Z">
        <w:r w:rsidR="00041CAB" w:rsidRPr="00223EC9" w:rsidDel="00223EC9">
          <w:rPr>
            <w:snapToGrid/>
            <w:rPrChange w:id="72" w:author="Thu Trang" w:date="2021-09-21T14:27:00Z">
              <w:rPr>
                <w:b w:val="0"/>
                <w:bCs w:val="0"/>
                <w:i w:val="0"/>
                <w:iCs w:val="0"/>
                <w:lang w:val="vi-VN"/>
              </w:rPr>
            </w:rPrChange>
          </w:rPr>
          <w:delText>Nhập mới tài sản – Thêm mới</w:delText>
        </w:r>
      </w:del>
    </w:p>
    <w:p w14:paraId="40E79A82" w14:textId="1FF7D444" w:rsidR="00573096" w:rsidRDefault="00573096" w:rsidP="00BE3426">
      <w:r w:rsidRPr="00573096">
        <w:lastRenderedPageBreak/>
        <w:drawing>
          <wp:inline distT="0" distB="0" distL="0" distR="0" wp14:anchorId="0197093A" wp14:editId="7D7E9C20">
            <wp:extent cx="8229600" cy="4562475"/>
            <wp:effectExtent l="0" t="0" r="0" b="9525"/>
            <wp:docPr id="14336378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7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2"/>
        <w:gridCol w:w="2114"/>
        <w:gridCol w:w="1653"/>
        <w:gridCol w:w="1285"/>
        <w:gridCol w:w="1696"/>
        <w:gridCol w:w="960"/>
        <w:gridCol w:w="756"/>
        <w:gridCol w:w="3814"/>
      </w:tblGrid>
      <w:tr w:rsidR="0067197D" w14:paraId="1F908D03" w14:textId="77777777" w:rsidTr="003107EF">
        <w:trPr>
          <w:trHeight w:val="432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781109C" w14:textId="77777777" w:rsidR="00E67BD8" w:rsidRDefault="00E67BD8" w:rsidP="003107EF">
            <w:pPr>
              <w:pStyle w:val="Tnctcabng"/>
              <w:jc w:val="left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D672350" w14:textId="77777777" w:rsidR="00E67BD8" w:rsidRDefault="00E67BD8" w:rsidP="003107EF">
            <w:pPr>
              <w:pStyle w:val="Tnctcabng"/>
              <w:rPr>
                <w:szCs w:val="24"/>
              </w:rPr>
            </w:pPr>
            <w:proofErr w:type="spellStart"/>
            <w:r>
              <w:rPr>
                <w:szCs w:val="24"/>
              </w:rPr>
              <w:t>Tên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8C28A9A" w14:textId="77777777" w:rsidR="00E67BD8" w:rsidRDefault="00E67BD8" w:rsidP="003107EF">
            <w:pPr>
              <w:pStyle w:val="Tnctcabng"/>
              <w:rPr>
                <w:szCs w:val="24"/>
              </w:rPr>
            </w:pPr>
            <w:proofErr w:type="spellStart"/>
            <w:r>
              <w:rPr>
                <w:szCs w:val="24"/>
              </w:rPr>
              <w:t>Mô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A4C2E49" w14:textId="77777777" w:rsidR="00E67BD8" w:rsidRDefault="00E67BD8" w:rsidP="003107EF">
            <w:pPr>
              <w:pStyle w:val="Tnctcabng"/>
              <w:rPr>
                <w:szCs w:val="24"/>
              </w:rPr>
            </w:pPr>
            <w:r>
              <w:rPr>
                <w:szCs w:val="24"/>
              </w:rPr>
              <w:t>Control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7984F0F" w14:textId="77777777" w:rsidR="00E67BD8" w:rsidRDefault="00E67BD8" w:rsidP="003107EF">
            <w:pPr>
              <w:pStyle w:val="Tnctcabng"/>
              <w:rPr>
                <w:szCs w:val="24"/>
              </w:rPr>
            </w:pPr>
            <w:r>
              <w:rPr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91DB031" w14:textId="77777777" w:rsidR="00E67BD8" w:rsidRDefault="00E67BD8" w:rsidP="003107EF">
            <w:pPr>
              <w:pStyle w:val="Tnctcabng"/>
              <w:rPr>
                <w:szCs w:val="24"/>
              </w:rPr>
            </w:pP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trị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mặc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2FD150E" w14:textId="77777777" w:rsidR="00E67BD8" w:rsidRDefault="00E67BD8" w:rsidP="003107EF">
            <w:pPr>
              <w:pStyle w:val="Tnctcabng"/>
              <w:rPr>
                <w:szCs w:val="24"/>
              </w:rPr>
            </w:pPr>
            <w:proofErr w:type="spellStart"/>
            <w:r>
              <w:rPr>
                <w:szCs w:val="24"/>
              </w:rPr>
              <w:t>Bắt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buộc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21D77FA" w14:textId="77777777" w:rsidR="00E67BD8" w:rsidRDefault="00E67BD8" w:rsidP="003107EF">
            <w:pPr>
              <w:pStyle w:val="Tnctcabng"/>
              <w:rPr>
                <w:szCs w:val="24"/>
              </w:rPr>
            </w:pPr>
            <w:r>
              <w:rPr>
                <w:szCs w:val="24"/>
              </w:rPr>
              <w:t xml:space="preserve">Quy </w:t>
            </w:r>
            <w:proofErr w:type="spellStart"/>
            <w:r>
              <w:rPr>
                <w:szCs w:val="24"/>
              </w:rPr>
              <w:t>tắc</w:t>
            </w:r>
            <w:proofErr w:type="spellEnd"/>
          </w:p>
        </w:tc>
      </w:tr>
      <w:tr w:rsidR="00E67BD8" w:rsidRPr="0033583B" w14:paraId="16786B9A" w14:textId="77777777" w:rsidTr="003107EF">
        <w:trPr>
          <w:trHeight w:val="432"/>
        </w:trPr>
        <w:tc>
          <w:tcPr>
            <w:tcW w:w="12950" w:type="dxa"/>
            <w:gridSpan w:val="8"/>
            <w:vAlign w:val="center"/>
          </w:tcPr>
          <w:p w14:paraId="077E61BE" w14:textId="04A0C08C" w:rsidR="00E67BD8" w:rsidRPr="00E67BD8" w:rsidRDefault="00E67BD8" w:rsidP="003107EF">
            <w:pPr>
              <w:rPr>
                <w:b/>
              </w:rPr>
            </w:pPr>
            <w:r w:rsidRPr="0033583B">
              <w:rPr>
                <w:b/>
              </w:rPr>
              <w:t xml:space="preserve">THÔNG TIN </w:t>
            </w:r>
            <w:r>
              <w:rPr>
                <w:b/>
                <w:lang w:val="vi-VN"/>
              </w:rPr>
              <w:t>VĂN BẢN</w:t>
            </w:r>
            <w:r w:rsidR="000D6125">
              <w:rPr>
                <w:b/>
                <w:lang w:val="vi-VN"/>
              </w:rPr>
              <w:t xml:space="preserve"> PHÁP LÝ</w:t>
            </w:r>
          </w:p>
        </w:tc>
      </w:tr>
      <w:tr w:rsidR="0067197D" w14:paraId="3A18357D" w14:textId="77777777" w:rsidTr="00E67BD8">
        <w:trPr>
          <w:trHeight w:val="432"/>
        </w:trPr>
        <w:tc>
          <w:tcPr>
            <w:tcW w:w="671" w:type="dxa"/>
            <w:vAlign w:val="center"/>
          </w:tcPr>
          <w:p w14:paraId="24C4A18D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pt-BR"/>
              </w:rPr>
            </w:pPr>
          </w:p>
        </w:tc>
        <w:tc>
          <w:tcPr>
            <w:tcW w:w="2114" w:type="dxa"/>
            <w:vAlign w:val="center"/>
          </w:tcPr>
          <w:p w14:paraId="26767750" w14:textId="31E55858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Tiêu đề </w:t>
            </w:r>
          </w:p>
        </w:tc>
        <w:tc>
          <w:tcPr>
            <w:tcW w:w="0" w:type="auto"/>
            <w:vAlign w:val="center"/>
          </w:tcPr>
          <w:p w14:paraId="29CC10C7" w14:textId="409257D2" w:rsidR="00E67BD8" w:rsidRPr="00E67BD8" w:rsidRDefault="00513DC3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Tiêu đề của văn bản nhập mới</w:t>
            </w:r>
          </w:p>
        </w:tc>
        <w:tc>
          <w:tcPr>
            <w:tcW w:w="0" w:type="auto"/>
            <w:vAlign w:val="center"/>
          </w:tcPr>
          <w:p w14:paraId="14AC7E88" w14:textId="77777777" w:rsidR="00E67BD8" w:rsidRDefault="00E67BD8" w:rsidP="003107EF">
            <w:pPr>
              <w:spacing w:before="120" w:after="120" w:line="240" w:lineRule="auto"/>
              <w:jc w:val="center"/>
            </w:pPr>
            <w:r>
              <w:t>Textbox</w:t>
            </w:r>
          </w:p>
        </w:tc>
        <w:tc>
          <w:tcPr>
            <w:tcW w:w="0" w:type="auto"/>
            <w:vAlign w:val="center"/>
          </w:tcPr>
          <w:p w14:paraId="387EF1E3" w14:textId="21A217C9" w:rsidR="00E67BD8" w:rsidRDefault="00E67BD8" w:rsidP="003107EF">
            <w:pPr>
              <w:spacing w:before="120" w:after="120" w:line="240" w:lineRule="auto"/>
            </w:pPr>
            <w:proofErr w:type="gramStart"/>
            <w:r>
              <w:t>varchar(</w:t>
            </w:r>
            <w:proofErr w:type="gramEnd"/>
            <w:r w:rsidR="006A7572">
              <w:t>255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79125A11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50163EC1" w14:textId="51EE70B1" w:rsidR="00E67BD8" w:rsidRDefault="00403E88" w:rsidP="003107EF">
            <w:pPr>
              <w:spacing w:before="120" w:after="120" w:line="240" w:lineRule="auto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0724045" w14:textId="4D8E91E6" w:rsidR="00E67BD8" w:rsidRDefault="00E67BD8" w:rsidP="003107EF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547BB0">
              <w:t>tiêu</w:t>
            </w:r>
            <w:proofErr w:type="spellEnd"/>
            <w:r w:rsidR="00547BB0">
              <w:rPr>
                <w:lang w:val="vi-VN"/>
              </w:rPr>
              <w:t xml:space="preserve"> đề văn bản pháp lý</w:t>
            </w:r>
            <w:r>
              <w:t>.</w:t>
            </w:r>
          </w:p>
        </w:tc>
      </w:tr>
      <w:tr w:rsidR="0067197D" w14:paraId="589F2D48" w14:textId="77777777" w:rsidTr="003107EF">
        <w:trPr>
          <w:trHeight w:val="432"/>
        </w:trPr>
        <w:tc>
          <w:tcPr>
            <w:tcW w:w="0" w:type="auto"/>
            <w:vAlign w:val="center"/>
          </w:tcPr>
          <w:p w14:paraId="4DC8CC82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2B5A8333" w14:textId="56308B64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rPr>
                <w:lang w:val="vi-VN"/>
              </w:rPr>
              <w:t xml:space="preserve"> văn bản</w:t>
            </w:r>
          </w:p>
        </w:tc>
        <w:tc>
          <w:tcPr>
            <w:tcW w:w="0" w:type="auto"/>
            <w:vAlign w:val="center"/>
          </w:tcPr>
          <w:p w14:paraId="4A680B8D" w14:textId="5FA2AA0B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 w:rsidRPr="00513DC3">
              <w:rPr>
                <w:lang w:val="vi-VN"/>
              </w:rPr>
              <w:t>Mã</w:t>
            </w:r>
            <w:r>
              <w:rPr>
                <w:lang w:val="vi-VN"/>
              </w:rPr>
              <w:t xml:space="preserve"> nhận biết duy nhất của văn bản nhập mới</w:t>
            </w:r>
          </w:p>
        </w:tc>
        <w:tc>
          <w:tcPr>
            <w:tcW w:w="0" w:type="auto"/>
            <w:vAlign w:val="center"/>
          </w:tcPr>
          <w:p w14:paraId="148FF9C4" w14:textId="77777777" w:rsidR="00E67BD8" w:rsidRDefault="00E67BD8" w:rsidP="003107EF">
            <w:pPr>
              <w:spacing w:before="120" w:after="120" w:line="240" w:lineRule="auto"/>
              <w:jc w:val="center"/>
            </w:pPr>
            <w:r>
              <w:t>Textbox</w:t>
            </w:r>
          </w:p>
        </w:tc>
        <w:tc>
          <w:tcPr>
            <w:tcW w:w="0" w:type="auto"/>
            <w:vAlign w:val="center"/>
          </w:tcPr>
          <w:p w14:paraId="726D8A00" w14:textId="2794E06D" w:rsidR="00E67BD8" w:rsidRDefault="006A7572" w:rsidP="003107EF">
            <w:pPr>
              <w:spacing w:before="120" w:after="120"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6F540BDF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06585D2E" w14:textId="3662FC71" w:rsidR="00E67BD8" w:rsidRDefault="00403E88" w:rsidP="003107EF">
            <w:pPr>
              <w:spacing w:before="120" w:after="120" w:line="240" w:lineRule="auto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22EBE81" w14:textId="77777777" w:rsidR="00E67BD8" w:rsidRPr="0067197D" w:rsidRDefault="00E67BD8" w:rsidP="0067197D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 w:rsidR="00547BB0">
              <w:t>hiệu</w:t>
            </w:r>
            <w:proofErr w:type="spellEnd"/>
            <w:r w:rsidR="00547BB0">
              <w:rPr>
                <w:lang w:val="vi-VN"/>
              </w:rPr>
              <w:t xml:space="preserve"> văn </w:t>
            </w:r>
            <w:r w:rsidR="0067197D">
              <w:rPr>
                <w:lang w:val="vi-VN"/>
              </w:rPr>
              <w:t>bản.</w:t>
            </w:r>
          </w:p>
          <w:p w14:paraId="75DA73F3" w14:textId="41EF34D6" w:rsidR="0067197D" w:rsidRDefault="0067197D" w:rsidP="0067197D">
            <w:pPr>
              <w:pStyle w:val="1b"/>
            </w:pPr>
            <w:r>
              <w:rPr>
                <w:lang w:val="vi-VN"/>
              </w:rPr>
              <w:t xml:space="preserve">Gồm số của văn bản pháp lý và ký hiệu của văn bản pháp lý (Được ngăn cách bằng dấu “/”). Ví dụ: </w:t>
            </w:r>
            <w:r w:rsidRPr="0067197D">
              <w:rPr>
                <w:lang w:val="vi-VN"/>
              </w:rPr>
              <w:t>2401/QĐ-</w:t>
            </w:r>
            <w:r>
              <w:rPr>
                <w:lang w:val="vi-VN"/>
              </w:rPr>
              <w:t xml:space="preserve">BGDĐT, </w:t>
            </w:r>
            <w:r w:rsidRPr="0067197D">
              <w:rPr>
                <w:lang w:val="vi-VN"/>
              </w:rPr>
              <w:t>4433/BYT-KCB</w:t>
            </w:r>
          </w:p>
        </w:tc>
      </w:tr>
      <w:tr w:rsidR="0067197D" w14:paraId="46AE0543" w14:textId="77777777" w:rsidTr="003107EF">
        <w:trPr>
          <w:trHeight w:val="432"/>
        </w:trPr>
        <w:tc>
          <w:tcPr>
            <w:tcW w:w="0" w:type="auto"/>
            <w:vAlign w:val="center"/>
          </w:tcPr>
          <w:p w14:paraId="6D9914AC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24BAEB72" w14:textId="2512BDF1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Loại</w:t>
            </w:r>
            <w:proofErr w:type="spellEnd"/>
            <w:r>
              <w:rPr>
                <w:lang w:val="vi-VN"/>
              </w:rPr>
              <w:t xml:space="preserve"> văn bản</w:t>
            </w:r>
          </w:p>
        </w:tc>
        <w:tc>
          <w:tcPr>
            <w:tcW w:w="0" w:type="auto"/>
            <w:vAlign w:val="center"/>
          </w:tcPr>
          <w:p w14:paraId="31E729B0" w14:textId="447B9055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 w:rsidRPr="00513DC3">
              <w:rPr>
                <w:lang w:val="vi-VN"/>
              </w:rPr>
              <w:t>Danh</w:t>
            </w:r>
            <w:r>
              <w:rPr>
                <w:lang w:val="vi-VN"/>
              </w:rPr>
              <w:t xml:space="preserve"> mục hoặc loại hình văn bản nhập mới</w:t>
            </w:r>
          </w:p>
        </w:tc>
        <w:tc>
          <w:tcPr>
            <w:tcW w:w="0" w:type="auto"/>
            <w:vAlign w:val="center"/>
          </w:tcPr>
          <w:p w14:paraId="0C372466" w14:textId="1B0CF2CD" w:rsidR="00E67BD8" w:rsidRDefault="00E67BD8" w:rsidP="003107EF">
            <w:pPr>
              <w:spacing w:before="120" w:after="120" w:line="240" w:lineRule="auto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0" w:type="auto"/>
            <w:vAlign w:val="center"/>
          </w:tcPr>
          <w:p w14:paraId="3A7C2044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46EEA7EB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4CACCCB2" w14:textId="17029427" w:rsidR="00E67BD8" w:rsidRDefault="00403E88" w:rsidP="003107EF">
            <w:pPr>
              <w:spacing w:before="120" w:after="120" w:line="240" w:lineRule="auto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E5F6B29" w14:textId="77777777" w:rsidR="00E67BD8" w:rsidRDefault="00547BB0" w:rsidP="0067197D">
            <w:pPr>
              <w:pStyle w:val="1b"/>
            </w:pPr>
            <w:r>
              <w:t>Load</w:t>
            </w:r>
            <w:r>
              <w:rPr>
                <w:lang w:val="vi-VN"/>
              </w:rPr>
              <w:t xml:space="preserve"> theo số hiệu văn bản</w:t>
            </w:r>
            <w:r w:rsidR="00E67BD8">
              <w:t>.</w:t>
            </w:r>
          </w:p>
          <w:p w14:paraId="337E7212" w14:textId="77777777" w:rsidR="0067197D" w:rsidRPr="0067197D" w:rsidRDefault="0067197D" w:rsidP="0067197D">
            <w:pPr>
              <w:pStyle w:val="1b"/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dùng chọn loại văn bản pháp lý.</w:t>
            </w:r>
          </w:p>
          <w:p w14:paraId="4F353138" w14:textId="0DB23764" w:rsidR="0067197D" w:rsidRDefault="0067197D" w:rsidP="0067197D">
            <w:pPr>
              <w:pStyle w:val="1b"/>
            </w:pPr>
            <w:r>
              <w:t>Các</w:t>
            </w:r>
            <w:r>
              <w:rPr>
                <w:lang w:val="vi-VN"/>
              </w:rPr>
              <w:t xml:space="preserve"> loại văn bản pháp lý: Tham khảo </w:t>
            </w:r>
            <w:hyperlink r:id="rId17" w:history="1">
              <w:proofErr w:type="spellStart"/>
              <w:r>
                <w:rPr>
                  <w:rStyle w:val="Siuktni"/>
                </w:rPr>
                <w:t>Cách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ghi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số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hiệu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văn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bản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hành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chính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đúng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chuẩn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pháp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luật</w:t>
              </w:r>
              <w:proofErr w:type="spellEnd"/>
              <w:r>
                <w:rPr>
                  <w:rStyle w:val="Siuktni"/>
                </w:rPr>
                <w:t xml:space="preserve"> (thuvienphapluat.vn)</w:t>
              </w:r>
            </w:hyperlink>
          </w:p>
        </w:tc>
      </w:tr>
      <w:tr w:rsidR="0067197D" w14:paraId="32B306A1" w14:textId="77777777" w:rsidTr="003107EF">
        <w:trPr>
          <w:trHeight w:val="432"/>
        </w:trPr>
        <w:tc>
          <w:tcPr>
            <w:tcW w:w="0" w:type="auto"/>
            <w:vAlign w:val="center"/>
          </w:tcPr>
          <w:p w14:paraId="1D0CC5F7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135A6B" w14:textId="261DD7CC" w:rsid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Ngày ban hành</w:t>
            </w:r>
          </w:p>
        </w:tc>
        <w:tc>
          <w:tcPr>
            <w:tcW w:w="0" w:type="auto"/>
            <w:vAlign w:val="center"/>
          </w:tcPr>
          <w:p w14:paraId="17806B81" w14:textId="2C1BD4F5" w:rsidR="00E67BD8" w:rsidRDefault="00513DC3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Ngày ký ban của văn bản </w:t>
            </w:r>
          </w:p>
        </w:tc>
        <w:tc>
          <w:tcPr>
            <w:tcW w:w="0" w:type="auto"/>
            <w:vAlign w:val="center"/>
          </w:tcPr>
          <w:p w14:paraId="34A8E2EB" w14:textId="490112AF" w:rsidR="00E67BD8" w:rsidRDefault="00E67BD8" w:rsidP="003107EF">
            <w:pPr>
              <w:spacing w:before="120" w:after="120" w:line="240" w:lineRule="auto"/>
              <w:jc w:val="center"/>
            </w:pPr>
            <w:proofErr w:type="spellStart"/>
            <w:r>
              <w:t>Datepicker</w:t>
            </w:r>
            <w:proofErr w:type="spellEnd"/>
          </w:p>
        </w:tc>
        <w:tc>
          <w:tcPr>
            <w:tcW w:w="0" w:type="auto"/>
            <w:vAlign w:val="center"/>
          </w:tcPr>
          <w:p w14:paraId="4E162DE8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43EC03A2" w14:textId="6E84ABE5" w:rsidR="00E67BD8" w:rsidRPr="00403E88" w:rsidRDefault="00403E8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Ngày</w:t>
            </w:r>
            <w:proofErr w:type="spellEnd"/>
            <w:r>
              <w:rPr>
                <w:lang w:val="vi-VN"/>
              </w:rPr>
              <w:t xml:space="preserve"> tạo phiếu nhập </w:t>
            </w:r>
            <w:r>
              <w:rPr>
                <w:lang w:val="vi-VN"/>
              </w:rPr>
              <w:lastRenderedPageBreak/>
              <w:t>mới</w:t>
            </w:r>
          </w:p>
        </w:tc>
        <w:tc>
          <w:tcPr>
            <w:tcW w:w="0" w:type="auto"/>
            <w:vAlign w:val="center"/>
          </w:tcPr>
          <w:p w14:paraId="50543C56" w14:textId="58FA642C" w:rsidR="00E67BD8" w:rsidRDefault="00E67BD8" w:rsidP="003107EF">
            <w:pPr>
              <w:spacing w:before="120" w:after="120" w:line="240" w:lineRule="auto"/>
              <w:jc w:val="center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4C2E9911" w14:textId="6FF36AEC" w:rsidR="00E67BD8" w:rsidRPr="0067197D" w:rsidRDefault="00547BB0" w:rsidP="0067197D">
            <w:pPr>
              <w:pStyle w:val="1b"/>
              <w:rPr>
                <w:lang w:val="vi-VN"/>
              </w:rPr>
            </w:pPr>
            <w:r w:rsidRPr="00547BB0">
              <w:rPr>
                <w:lang w:val="vi-VN"/>
              </w:rPr>
              <w:t>Người</w:t>
            </w:r>
            <w:r>
              <w:rPr>
                <w:lang w:val="vi-VN"/>
              </w:rPr>
              <w:t xml:space="preserve"> dùng chọn ngày văn bản pháp lý được ký ban</w:t>
            </w:r>
            <w:r w:rsidR="00E67BD8" w:rsidRPr="00547BB0">
              <w:rPr>
                <w:lang w:val="vi-VN"/>
              </w:rPr>
              <w:t>.</w:t>
            </w:r>
          </w:p>
        </w:tc>
      </w:tr>
      <w:tr w:rsidR="0067197D" w:rsidRPr="00547BB0" w14:paraId="5ACE1351" w14:textId="77777777" w:rsidTr="003107EF">
        <w:trPr>
          <w:trHeight w:val="432"/>
        </w:trPr>
        <w:tc>
          <w:tcPr>
            <w:tcW w:w="0" w:type="auto"/>
            <w:vAlign w:val="center"/>
          </w:tcPr>
          <w:p w14:paraId="19122615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4BB411" w14:textId="66B04047" w:rsid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Ngày hiệu lực</w:t>
            </w:r>
          </w:p>
        </w:tc>
        <w:tc>
          <w:tcPr>
            <w:tcW w:w="0" w:type="auto"/>
            <w:vAlign w:val="center"/>
          </w:tcPr>
          <w:p w14:paraId="3B47D21C" w14:textId="56B3FC2F" w:rsidR="00E67BD8" w:rsidRDefault="00513DC3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Ngày văn bản bắt đầu có hiệu lực</w:t>
            </w:r>
          </w:p>
        </w:tc>
        <w:tc>
          <w:tcPr>
            <w:tcW w:w="0" w:type="auto"/>
            <w:vAlign w:val="center"/>
          </w:tcPr>
          <w:p w14:paraId="4D543F28" w14:textId="77777777" w:rsidR="00E67BD8" w:rsidRDefault="00E67BD8" w:rsidP="003107EF">
            <w:pPr>
              <w:spacing w:before="120" w:after="120" w:line="240" w:lineRule="auto"/>
              <w:jc w:val="center"/>
            </w:pPr>
            <w:proofErr w:type="spellStart"/>
            <w:r>
              <w:t>Datepicker</w:t>
            </w:r>
            <w:proofErr w:type="spellEnd"/>
          </w:p>
        </w:tc>
        <w:tc>
          <w:tcPr>
            <w:tcW w:w="0" w:type="auto"/>
            <w:vAlign w:val="center"/>
          </w:tcPr>
          <w:p w14:paraId="3407CA35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29E52394" w14:textId="72C35EA2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5692B3D0" w14:textId="6B043E71" w:rsidR="00E67BD8" w:rsidRDefault="00BC421A" w:rsidP="003107EF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vAlign w:val="center"/>
          </w:tcPr>
          <w:p w14:paraId="5509249A" w14:textId="702EE84C" w:rsidR="00E67BD8" w:rsidRPr="00547BB0" w:rsidRDefault="00547BB0" w:rsidP="003107EF">
            <w:pPr>
              <w:pStyle w:val="1b"/>
              <w:rPr>
                <w:lang w:val="vi-VN"/>
              </w:rPr>
            </w:pPr>
            <w:r w:rsidRPr="00547BB0">
              <w:rPr>
                <w:lang w:val="vi-VN"/>
              </w:rPr>
              <w:t>Người</w:t>
            </w:r>
            <w:r>
              <w:rPr>
                <w:lang w:val="vi-VN"/>
              </w:rPr>
              <w:t xml:space="preserve"> dùng chọn ngày văn bản pháp lý bắt đầu có hiệu lực thực thi</w:t>
            </w:r>
            <w:r w:rsidR="00E67BD8" w:rsidRPr="00547BB0">
              <w:rPr>
                <w:lang w:val="vi-VN"/>
              </w:rPr>
              <w:t>.</w:t>
            </w:r>
          </w:p>
        </w:tc>
      </w:tr>
      <w:tr w:rsidR="0067197D" w14:paraId="1730D895" w14:textId="77777777" w:rsidTr="003107EF">
        <w:trPr>
          <w:trHeight w:val="432"/>
        </w:trPr>
        <w:tc>
          <w:tcPr>
            <w:tcW w:w="0" w:type="auto"/>
            <w:vAlign w:val="center"/>
          </w:tcPr>
          <w:p w14:paraId="2EC7EF6E" w14:textId="77777777" w:rsidR="00E67BD8" w:rsidRPr="00547BB0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4739231B" w14:textId="15DCF2B9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Ngày</w:t>
            </w:r>
            <w:proofErr w:type="spellEnd"/>
            <w:r>
              <w:rPr>
                <w:lang w:val="vi-VN"/>
              </w:rPr>
              <w:t xml:space="preserve"> hết hiệu lực</w:t>
            </w:r>
          </w:p>
        </w:tc>
        <w:tc>
          <w:tcPr>
            <w:tcW w:w="0" w:type="auto"/>
            <w:vAlign w:val="center"/>
          </w:tcPr>
          <w:p w14:paraId="76049BF8" w14:textId="19214035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 w:rsidRPr="00513DC3">
              <w:rPr>
                <w:lang w:val="vi-VN"/>
              </w:rPr>
              <w:t>Ngày</w:t>
            </w:r>
            <w:r>
              <w:rPr>
                <w:lang w:val="vi-VN"/>
              </w:rPr>
              <w:t xml:space="preserve"> văn bản không còn giá trị hiệu lực</w:t>
            </w:r>
          </w:p>
        </w:tc>
        <w:tc>
          <w:tcPr>
            <w:tcW w:w="0" w:type="auto"/>
            <w:vAlign w:val="center"/>
          </w:tcPr>
          <w:p w14:paraId="29E07F24" w14:textId="0DF8BBF2" w:rsidR="00E67BD8" w:rsidRDefault="00E67BD8" w:rsidP="003107EF">
            <w:pPr>
              <w:spacing w:before="120" w:after="120" w:line="240" w:lineRule="auto"/>
              <w:jc w:val="center"/>
            </w:pPr>
            <w:proofErr w:type="spellStart"/>
            <w:r>
              <w:t>Datepicker</w:t>
            </w:r>
            <w:proofErr w:type="spellEnd"/>
          </w:p>
        </w:tc>
        <w:tc>
          <w:tcPr>
            <w:tcW w:w="0" w:type="auto"/>
            <w:vAlign w:val="center"/>
          </w:tcPr>
          <w:p w14:paraId="247A6045" w14:textId="6277306A" w:rsid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05CC08E4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7F7DD3CA" w14:textId="6CB935A0" w:rsidR="00E67BD8" w:rsidRDefault="00BC421A" w:rsidP="003107EF">
            <w:pPr>
              <w:spacing w:before="120" w:after="120" w:line="240" w:lineRule="auto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2872F5E" w14:textId="4A20FC9D" w:rsidR="00E67BD8" w:rsidRDefault="00E67BD8" w:rsidP="0067197D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547BB0">
              <w:t>chọn</w:t>
            </w:r>
            <w:proofErr w:type="spellEnd"/>
            <w:r w:rsidR="00547BB0">
              <w:rPr>
                <w:lang w:val="vi-VN"/>
              </w:rPr>
              <w:t xml:space="preserve"> ngày văn bản pháp lý không còn giá trị hiệu lực</w:t>
            </w:r>
            <w:r>
              <w:t xml:space="preserve">. </w:t>
            </w:r>
          </w:p>
        </w:tc>
      </w:tr>
      <w:tr w:rsidR="0067197D" w:rsidRPr="00573096" w14:paraId="1C999DA3" w14:textId="77777777" w:rsidTr="003107EF">
        <w:trPr>
          <w:trHeight w:val="432"/>
        </w:trPr>
        <w:tc>
          <w:tcPr>
            <w:tcW w:w="0" w:type="auto"/>
            <w:vAlign w:val="center"/>
          </w:tcPr>
          <w:p w14:paraId="47F17EC8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1699A769" w14:textId="29B1B69C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Nơi</w:t>
            </w:r>
            <w:proofErr w:type="spellEnd"/>
            <w:r>
              <w:rPr>
                <w:lang w:val="vi-VN"/>
              </w:rPr>
              <w:t xml:space="preserve"> ban hành</w:t>
            </w:r>
          </w:p>
        </w:tc>
        <w:tc>
          <w:tcPr>
            <w:tcW w:w="0" w:type="auto"/>
            <w:vAlign w:val="center"/>
          </w:tcPr>
          <w:p w14:paraId="1FB81813" w14:textId="204A9B37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 w:rsidRPr="00513DC3">
              <w:rPr>
                <w:lang w:val="vi-VN"/>
              </w:rPr>
              <w:t>Địa</w:t>
            </w:r>
            <w:r>
              <w:rPr>
                <w:lang w:val="vi-VN"/>
              </w:rPr>
              <w:t xml:space="preserve"> điểm ban hành văn bản pháp lý</w:t>
            </w:r>
          </w:p>
        </w:tc>
        <w:tc>
          <w:tcPr>
            <w:tcW w:w="0" w:type="auto"/>
            <w:vAlign w:val="center"/>
          </w:tcPr>
          <w:p w14:paraId="74805BD4" w14:textId="47C5A7C0" w:rsidR="00E67BD8" w:rsidRDefault="00E67BD8" w:rsidP="003107EF">
            <w:pPr>
              <w:spacing w:before="120" w:after="120" w:line="240" w:lineRule="auto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0" w:type="auto"/>
            <w:vAlign w:val="center"/>
          </w:tcPr>
          <w:p w14:paraId="7B4FC66E" w14:textId="3C1F2176" w:rsidR="00E67BD8" w:rsidRDefault="00E67BD8" w:rsidP="003107EF">
            <w:pPr>
              <w:spacing w:before="120" w:after="120"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0515C6">
              <w:t>255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3E7C51E3" w14:textId="77777777" w:rsidR="00E67BD8" w:rsidRDefault="00E67BD8" w:rsidP="003107EF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25E48E8" w14:textId="7079B05B" w:rsidR="00E67BD8" w:rsidRDefault="00E67BD8" w:rsidP="003107EF">
            <w:pPr>
              <w:spacing w:before="120" w:after="120" w:line="240" w:lineRule="auto"/>
              <w:jc w:val="center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7BDB069D" w14:textId="6E880141" w:rsidR="00E67BD8" w:rsidRDefault="00E67BD8" w:rsidP="0067197D">
            <w:pPr>
              <w:pStyle w:val="1b"/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  <w:r w:rsidR="00547BB0">
              <w:rPr>
                <w:lang w:val="vi-VN"/>
              </w:rPr>
              <w:t xml:space="preserve"> chọn địa điểm, cơ quan mà văn bản pháp lý được ban hành</w:t>
            </w:r>
            <w:r>
              <w:rPr>
                <w:lang w:val="vi-VN"/>
              </w:rPr>
              <w:t>.</w:t>
            </w:r>
          </w:p>
        </w:tc>
      </w:tr>
      <w:tr w:rsidR="0067197D" w14:paraId="5E18B49D" w14:textId="77777777" w:rsidTr="003107EF">
        <w:trPr>
          <w:trHeight w:val="432"/>
        </w:trPr>
        <w:tc>
          <w:tcPr>
            <w:tcW w:w="0" w:type="auto"/>
            <w:vAlign w:val="center"/>
          </w:tcPr>
          <w:p w14:paraId="4C413F92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7E309735" w14:textId="7B31AE1F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nhận </w:t>
            </w:r>
          </w:p>
        </w:tc>
        <w:tc>
          <w:tcPr>
            <w:tcW w:w="0" w:type="auto"/>
            <w:vAlign w:val="center"/>
          </w:tcPr>
          <w:p w14:paraId="2925BDEC" w14:textId="4350FF37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Người hoặc t</w:t>
            </w:r>
            <w:r w:rsidRPr="00513DC3">
              <w:rPr>
                <w:lang w:val="vi-VN"/>
              </w:rPr>
              <w:t>ổ</w:t>
            </w:r>
            <w:r>
              <w:rPr>
                <w:lang w:val="vi-VN"/>
              </w:rPr>
              <w:t xml:space="preserve"> chức nhận và thực hiện điều khoản của văn bản pháp lý</w:t>
            </w:r>
          </w:p>
        </w:tc>
        <w:tc>
          <w:tcPr>
            <w:tcW w:w="0" w:type="auto"/>
            <w:vAlign w:val="center"/>
          </w:tcPr>
          <w:p w14:paraId="27F3CF57" w14:textId="689D4395" w:rsidR="00E67BD8" w:rsidRDefault="00E67BD8" w:rsidP="003107EF">
            <w:pPr>
              <w:spacing w:before="120" w:after="120" w:line="240" w:lineRule="auto"/>
              <w:jc w:val="center"/>
            </w:pPr>
            <w:r>
              <w:t>Textbox</w:t>
            </w:r>
          </w:p>
        </w:tc>
        <w:tc>
          <w:tcPr>
            <w:tcW w:w="0" w:type="auto"/>
            <w:vAlign w:val="center"/>
          </w:tcPr>
          <w:p w14:paraId="4F6616D2" w14:textId="024C0715" w:rsid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6A7572">
              <w:t>255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1A864471" w14:textId="77777777" w:rsidR="00E67BD8" w:rsidRDefault="00E67BD8" w:rsidP="003107EF">
            <w:pPr>
              <w:spacing w:before="120" w:after="120" w:line="240" w:lineRule="auto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FC67D6" w14:textId="63B84498" w:rsidR="00E67BD8" w:rsidRDefault="00BC421A" w:rsidP="003107EF">
            <w:pPr>
              <w:spacing w:before="120" w:after="120" w:line="240" w:lineRule="auto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D284CD8" w14:textId="15A0606E" w:rsidR="00E67BD8" w:rsidRDefault="00E67BD8" w:rsidP="003107EF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547BB0">
              <w:rPr>
                <w:lang w:val="vi-VN"/>
              </w:rPr>
              <w:t xml:space="preserve"> tên DVKCB nhận/ </w:t>
            </w:r>
            <w:r w:rsidR="0067197D">
              <w:rPr>
                <w:lang w:val="vi-VN"/>
              </w:rPr>
              <w:t>thực hiện văn bản pháp lý</w:t>
            </w:r>
            <w:r>
              <w:t>.</w:t>
            </w:r>
          </w:p>
        </w:tc>
      </w:tr>
      <w:tr w:rsidR="0067197D" w14:paraId="05EF6A56" w14:textId="77777777" w:rsidTr="003107EF">
        <w:trPr>
          <w:trHeight w:val="432"/>
        </w:trPr>
        <w:tc>
          <w:tcPr>
            <w:tcW w:w="0" w:type="auto"/>
            <w:vAlign w:val="center"/>
          </w:tcPr>
          <w:p w14:paraId="74D5C313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A99A27" w14:textId="4BDBEA70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duyệt</w:t>
            </w:r>
          </w:p>
        </w:tc>
        <w:tc>
          <w:tcPr>
            <w:tcW w:w="0" w:type="auto"/>
            <w:vAlign w:val="center"/>
          </w:tcPr>
          <w:p w14:paraId="508B9386" w14:textId="09D45EEF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 w:rsidRPr="00513DC3">
              <w:rPr>
                <w:lang w:val="vi-VN"/>
              </w:rPr>
              <w:t>Người</w:t>
            </w:r>
            <w:r>
              <w:rPr>
                <w:lang w:val="vi-VN"/>
              </w:rPr>
              <w:t xml:space="preserve"> kiểm tra văn bản nhập mới</w:t>
            </w:r>
          </w:p>
        </w:tc>
        <w:tc>
          <w:tcPr>
            <w:tcW w:w="0" w:type="auto"/>
            <w:vAlign w:val="center"/>
          </w:tcPr>
          <w:p w14:paraId="15A74EDA" w14:textId="5C7194CD" w:rsidR="00E67BD8" w:rsidRDefault="00E67BD8" w:rsidP="003107EF">
            <w:pPr>
              <w:spacing w:before="120" w:after="120" w:line="240" w:lineRule="auto"/>
              <w:jc w:val="center"/>
            </w:pPr>
            <w:r>
              <w:t>Textbox</w:t>
            </w:r>
          </w:p>
        </w:tc>
        <w:tc>
          <w:tcPr>
            <w:tcW w:w="0" w:type="auto"/>
            <w:vAlign w:val="center"/>
          </w:tcPr>
          <w:p w14:paraId="4E88CC7F" w14:textId="1C5510F6" w:rsidR="00E67BD8" w:rsidRDefault="006A7572" w:rsidP="003107EF">
            <w:pPr>
              <w:spacing w:before="120" w:after="120"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711A1307" w14:textId="4C12632A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1058ED28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3E8EC384" w14:textId="054B6ACF" w:rsidR="00E67BD8" w:rsidRDefault="00E67BD8" w:rsidP="003107EF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67197D">
              <w:t>tên</w:t>
            </w:r>
            <w:proofErr w:type="spellEnd"/>
            <w:r w:rsidR="0067197D">
              <w:rPr>
                <w:lang w:val="vi-VN"/>
              </w:rPr>
              <w:t xml:space="preserve"> </w:t>
            </w:r>
            <w:proofErr w:type="spellStart"/>
            <w:r w:rsidR="0067197D">
              <w:t>nhập</w:t>
            </w:r>
            <w:proofErr w:type="spellEnd"/>
            <w:r w:rsidR="0067197D">
              <w:rPr>
                <w:lang w:val="vi-VN"/>
              </w:rPr>
              <w:t xml:space="preserve"> người duyệt văn bản pháp </w:t>
            </w:r>
            <w:proofErr w:type="gramStart"/>
            <w:r w:rsidR="0067197D">
              <w:rPr>
                <w:lang w:val="vi-VN"/>
              </w:rPr>
              <w:t xml:space="preserve">lý </w:t>
            </w:r>
            <w:r>
              <w:t>.</w:t>
            </w:r>
            <w:proofErr w:type="gramEnd"/>
          </w:p>
        </w:tc>
      </w:tr>
      <w:tr w:rsidR="0067197D" w14:paraId="059FFB55" w14:textId="77777777" w:rsidTr="003107EF">
        <w:trPr>
          <w:trHeight w:val="432"/>
        </w:trPr>
        <w:tc>
          <w:tcPr>
            <w:tcW w:w="0" w:type="auto"/>
            <w:vAlign w:val="center"/>
          </w:tcPr>
          <w:p w14:paraId="4CCF0E61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676E5D" w14:textId="5FE5BE38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ký</w:t>
            </w:r>
          </w:p>
        </w:tc>
        <w:tc>
          <w:tcPr>
            <w:tcW w:w="0" w:type="auto"/>
            <w:vAlign w:val="center"/>
          </w:tcPr>
          <w:p w14:paraId="2101B86F" w14:textId="72B2656F" w:rsidR="00E67BD8" w:rsidRPr="00513DC3" w:rsidRDefault="00513DC3" w:rsidP="003107EF">
            <w:pPr>
              <w:spacing w:before="120" w:after="120" w:line="240" w:lineRule="auto"/>
              <w:rPr>
                <w:lang w:val="vi-VN"/>
              </w:rPr>
            </w:pPr>
            <w:r w:rsidRPr="00513DC3">
              <w:rPr>
                <w:lang w:val="vi-VN"/>
              </w:rPr>
              <w:t>Người</w:t>
            </w:r>
            <w:r>
              <w:rPr>
                <w:lang w:val="vi-VN"/>
              </w:rPr>
              <w:t xml:space="preserve"> ký chứng nhận nội dung của </w:t>
            </w:r>
            <w:r>
              <w:rPr>
                <w:lang w:val="vi-VN"/>
              </w:rPr>
              <w:lastRenderedPageBreak/>
              <w:t xml:space="preserve">văn bản nhập mới </w:t>
            </w:r>
          </w:p>
        </w:tc>
        <w:tc>
          <w:tcPr>
            <w:tcW w:w="0" w:type="auto"/>
            <w:vAlign w:val="center"/>
          </w:tcPr>
          <w:p w14:paraId="5A0D3B36" w14:textId="77777777" w:rsidR="00E67BD8" w:rsidRDefault="00E67BD8" w:rsidP="003107EF">
            <w:pPr>
              <w:spacing w:before="120" w:after="120" w:line="240" w:lineRule="auto"/>
              <w:jc w:val="center"/>
            </w:pPr>
            <w:r>
              <w:lastRenderedPageBreak/>
              <w:t>Textbox</w:t>
            </w:r>
          </w:p>
        </w:tc>
        <w:tc>
          <w:tcPr>
            <w:tcW w:w="0" w:type="auto"/>
            <w:vAlign w:val="center"/>
          </w:tcPr>
          <w:p w14:paraId="48A56BFF" w14:textId="1716E47B" w:rsidR="00E67BD8" w:rsidRDefault="006A7572" w:rsidP="003107EF">
            <w:pPr>
              <w:spacing w:before="120" w:after="120"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403E88">
              <w:t>50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0D2CE643" w14:textId="787314E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0E8A5CE7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63566CFC" w14:textId="4BDDE8BC" w:rsidR="00E67BD8" w:rsidRDefault="00E67BD8" w:rsidP="003107EF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67197D">
              <w:t>tên</w:t>
            </w:r>
            <w:proofErr w:type="spellEnd"/>
            <w:r w:rsidR="0067197D">
              <w:rPr>
                <w:lang w:val="vi-VN"/>
              </w:rPr>
              <w:t xml:space="preserve"> ký văn bản pháp lý nhập mới.</w:t>
            </w:r>
          </w:p>
        </w:tc>
      </w:tr>
      <w:tr w:rsidR="00F01AFA" w:rsidRPr="00F01AFA" w14:paraId="785F43EE" w14:textId="77777777" w:rsidTr="003107EF">
        <w:trPr>
          <w:trHeight w:val="432"/>
        </w:trPr>
        <w:tc>
          <w:tcPr>
            <w:tcW w:w="0" w:type="auto"/>
            <w:vAlign w:val="center"/>
          </w:tcPr>
          <w:p w14:paraId="5DE59EF7" w14:textId="77777777" w:rsidR="00F01AFA" w:rsidRDefault="00F01AFA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0613E" w14:textId="22E34B83" w:rsidR="00F01AFA" w:rsidRPr="00F01AFA" w:rsidRDefault="00F01AFA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Trạng</w:t>
            </w:r>
            <w:proofErr w:type="spellEnd"/>
            <w:r>
              <w:rPr>
                <w:lang w:val="vi-VN"/>
              </w:rPr>
              <w:t xml:space="preserve"> thái</w:t>
            </w:r>
          </w:p>
        </w:tc>
        <w:tc>
          <w:tcPr>
            <w:tcW w:w="0" w:type="auto"/>
            <w:vAlign w:val="center"/>
          </w:tcPr>
          <w:p w14:paraId="086F5680" w14:textId="7C422D0E" w:rsidR="00F01AFA" w:rsidRPr="00513DC3" w:rsidRDefault="00F01AFA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Trạng thái của văn bản nhập mới</w:t>
            </w:r>
          </w:p>
        </w:tc>
        <w:tc>
          <w:tcPr>
            <w:tcW w:w="0" w:type="auto"/>
            <w:vAlign w:val="center"/>
          </w:tcPr>
          <w:p w14:paraId="32563136" w14:textId="0F8F5178" w:rsidR="00F01AFA" w:rsidRPr="00F01AFA" w:rsidRDefault="00F01AFA" w:rsidP="003107EF">
            <w:pPr>
              <w:spacing w:before="120" w:after="120" w:line="240" w:lineRule="auto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Combobox</w:t>
            </w:r>
            <w:proofErr w:type="spellEnd"/>
          </w:p>
        </w:tc>
        <w:tc>
          <w:tcPr>
            <w:tcW w:w="0" w:type="auto"/>
            <w:vAlign w:val="center"/>
          </w:tcPr>
          <w:p w14:paraId="2FAAADC0" w14:textId="77777777" w:rsidR="00F01AFA" w:rsidRPr="00F01AFA" w:rsidRDefault="00F01AFA" w:rsidP="003107EF">
            <w:pPr>
              <w:spacing w:before="120" w:after="120" w:line="240" w:lineRule="auto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41D85D04" w14:textId="77777777" w:rsidR="00F01AFA" w:rsidRPr="00F01AFA" w:rsidRDefault="00F01AFA" w:rsidP="003107EF">
            <w:pPr>
              <w:spacing w:before="120" w:after="120" w:line="240" w:lineRule="auto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24753A1F" w14:textId="3D266B84" w:rsidR="00F01AFA" w:rsidRPr="00F01AFA" w:rsidRDefault="00F01AFA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0" w:type="auto"/>
            <w:vAlign w:val="center"/>
          </w:tcPr>
          <w:p w14:paraId="64ADD77B" w14:textId="77777777" w:rsidR="00F01AFA" w:rsidRDefault="00F01AFA" w:rsidP="003107EF">
            <w:pPr>
              <w:pStyle w:val="1b"/>
              <w:rPr>
                <w:lang w:val="vi-VN"/>
              </w:rPr>
            </w:pPr>
            <w:r>
              <w:rPr>
                <w:lang w:val="vi-VN"/>
              </w:rPr>
              <w:t>Người dùng chọn trạng thái của văn bản nhập mới (công bố hoặc không công bố)</w:t>
            </w:r>
          </w:p>
          <w:p w14:paraId="40437EAB" w14:textId="4B19BAC2" w:rsidR="00F01AFA" w:rsidRPr="00F01AFA" w:rsidRDefault="00F01AFA" w:rsidP="003107EF">
            <w:pPr>
              <w:pStyle w:val="1b"/>
              <w:rPr>
                <w:lang w:val="vi-VN"/>
              </w:rPr>
            </w:pPr>
            <w:r>
              <w:rPr>
                <w:lang w:val="vi-VN"/>
              </w:rPr>
              <w:t>Người truy cập chỉ được phép xem văn bản pháp lý đã được công bố.</w:t>
            </w:r>
          </w:p>
        </w:tc>
      </w:tr>
      <w:tr w:rsidR="0067197D" w14:paraId="133CE929" w14:textId="77777777" w:rsidTr="003107EF">
        <w:trPr>
          <w:trHeight w:val="432"/>
        </w:trPr>
        <w:tc>
          <w:tcPr>
            <w:tcW w:w="0" w:type="auto"/>
            <w:vAlign w:val="center"/>
          </w:tcPr>
          <w:p w14:paraId="6579A20D" w14:textId="77777777" w:rsidR="00E67BD8" w:rsidRPr="00F01AFA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064AB314" w14:textId="2D377098" w:rsid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Trích yếu</w:t>
            </w:r>
          </w:p>
        </w:tc>
        <w:tc>
          <w:tcPr>
            <w:tcW w:w="0" w:type="auto"/>
            <w:vAlign w:val="center"/>
          </w:tcPr>
          <w:p w14:paraId="7AC4BE62" w14:textId="2C083E84" w:rsidR="00E67BD8" w:rsidRDefault="00513DC3" w:rsidP="003107EF">
            <w:pPr>
              <w:spacing w:before="120" w:after="120" w:line="240" w:lineRule="auto"/>
              <w:rPr>
                <w:lang w:val="vi-VN"/>
              </w:rPr>
            </w:pPr>
            <w:r>
              <w:rPr>
                <w:lang w:val="vi-VN"/>
              </w:rPr>
              <w:t>Tóm tắt nhanh nội dung văn bản nhập mới</w:t>
            </w:r>
          </w:p>
        </w:tc>
        <w:tc>
          <w:tcPr>
            <w:tcW w:w="0" w:type="auto"/>
            <w:vAlign w:val="center"/>
          </w:tcPr>
          <w:p w14:paraId="68C8B7AD" w14:textId="3B23EBE7" w:rsidR="00E67BD8" w:rsidRDefault="00E67BD8" w:rsidP="003107EF">
            <w:pPr>
              <w:spacing w:before="120" w:after="120" w:line="240" w:lineRule="auto"/>
              <w:jc w:val="center"/>
            </w:pPr>
            <w:r>
              <w:t>Textbox</w:t>
            </w:r>
          </w:p>
        </w:tc>
        <w:tc>
          <w:tcPr>
            <w:tcW w:w="0" w:type="auto"/>
            <w:vAlign w:val="center"/>
          </w:tcPr>
          <w:p w14:paraId="773B4E46" w14:textId="5A5BF22B" w:rsidR="00E67BD8" w:rsidRDefault="00E67BD8" w:rsidP="003107EF">
            <w:pPr>
              <w:spacing w:before="120" w:after="120"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403E88">
              <w:t>1000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3936B8E2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035F8DD9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03D165D9" w14:textId="50BC6D42" w:rsidR="00E67BD8" w:rsidRDefault="00E67BD8" w:rsidP="003107EF">
            <w:pPr>
              <w:pStyle w:val="1b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9E2EE5">
              <w:t>nhập</w:t>
            </w:r>
            <w:proofErr w:type="spellEnd"/>
            <w:r w:rsidR="009E2EE5">
              <w:rPr>
                <w:lang w:val="vi-VN"/>
              </w:rPr>
              <w:t xml:space="preserve"> trích yếu (</w:t>
            </w:r>
            <w:r w:rsidR="00370DD6">
              <w:rPr>
                <w:lang w:val="vi-VN"/>
              </w:rPr>
              <w:t>tóm tắt nhanh nội dung chính văn bản nhập mới</w:t>
            </w:r>
            <w:r w:rsidR="009E2EE5">
              <w:rPr>
                <w:lang w:val="vi-VN"/>
              </w:rPr>
              <w:t>)</w:t>
            </w:r>
            <w:r w:rsidR="00370DD6">
              <w:rPr>
                <w:lang w:val="vi-VN"/>
              </w:rPr>
              <w:t>.</w:t>
            </w:r>
          </w:p>
        </w:tc>
      </w:tr>
      <w:tr w:rsidR="0067197D" w:rsidRPr="0067197D" w14:paraId="6A1C7C49" w14:textId="77777777" w:rsidTr="003107EF">
        <w:trPr>
          <w:trHeight w:val="432"/>
        </w:trPr>
        <w:tc>
          <w:tcPr>
            <w:tcW w:w="0" w:type="auto"/>
            <w:vAlign w:val="center"/>
          </w:tcPr>
          <w:p w14:paraId="22C98DA2" w14:textId="77777777" w:rsidR="00E67BD8" w:rsidRDefault="00E67BD8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4B3B1F" w14:textId="73691D6B" w:rsidR="00E67BD8" w:rsidRPr="00E67BD8" w:rsidRDefault="00E67BD8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Toàn</w:t>
            </w:r>
            <w:proofErr w:type="spellEnd"/>
            <w:r>
              <w:rPr>
                <w:lang w:val="vi-VN"/>
              </w:rPr>
              <w:t xml:space="preserve"> văn</w:t>
            </w:r>
          </w:p>
        </w:tc>
        <w:tc>
          <w:tcPr>
            <w:tcW w:w="0" w:type="auto"/>
            <w:vAlign w:val="center"/>
          </w:tcPr>
          <w:p w14:paraId="4627E1BD" w14:textId="1E0260EA" w:rsidR="00E67BD8" w:rsidRPr="000D6125" w:rsidRDefault="00E67BD8" w:rsidP="003107EF">
            <w:pPr>
              <w:spacing w:before="120" w:after="120" w:line="240" w:lineRule="auto"/>
              <w:rPr>
                <w:lang w:val="vi-VN"/>
              </w:rPr>
            </w:pPr>
            <w:r w:rsidRPr="000D6125">
              <w:rPr>
                <w:lang w:val="vi-VN"/>
              </w:rPr>
              <w:t xml:space="preserve">Nơi đính kèm </w:t>
            </w:r>
            <w:proofErr w:type="spellStart"/>
            <w:r w:rsidRPr="000D6125">
              <w:rPr>
                <w:lang w:val="vi-VN"/>
              </w:rPr>
              <w:t>file</w:t>
            </w:r>
            <w:proofErr w:type="spellEnd"/>
            <w:r w:rsidR="000D6125" w:rsidRPr="000D6125">
              <w:rPr>
                <w:lang w:val="vi-VN"/>
              </w:rPr>
              <w:t xml:space="preserve"> chứa</w:t>
            </w:r>
            <w:r w:rsidR="000D6125">
              <w:rPr>
                <w:lang w:val="vi-VN"/>
              </w:rPr>
              <w:t xml:space="preserve"> toàn văn </w:t>
            </w:r>
            <w:proofErr w:type="spellStart"/>
            <w:r w:rsidR="000D6125">
              <w:rPr>
                <w:lang w:val="vi-VN"/>
              </w:rPr>
              <w:t>văn</w:t>
            </w:r>
            <w:proofErr w:type="spellEnd"/>
            <w:r w:rsidR="000D6125">
              <w:rPr>
                <w:lang w:val="vi-VN"/>
              </w:rPr>
              <w:t xml:space="preserve"> bản pháp lý</w:t>
            </w:r>
          </w:p>
        </w:tc>
        <w:tc>
          <w:tcPr>
            <w:tcW w:w="0" w:type="auto"/>
            <w:vAlign w:val="center"/>
          </w:tcPr>
          <w:p w14:paraId="030BE276" w14:textId="45B46677" w:rsidR="00E67BD8" w:rsidRPr="006A7572" w:rsidRDefault="006A7572" w:rsidP="003107EF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File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upload</w:t>
            </w:r>
            <w:proofErr w:type="spellEnd"/>
          </w:p>
        </w:tc>
        <w:tc>
          <w:tcPr>
            <w:tcW w:w="0" w:type="auto"/>
            <w:vAlign w:val="center"/>
          </w:tcPr>
          <w:p w14:paraId="79FB7153" w14:textId="77777777" w:rsidR="00E67BD8" w:rsidRDefault="00E67BD8" w:rsidP="003107EF">
            <w:pPr>
              <w:spacing w:before="120" w:after="12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3780A7" w14:textId="77777777" w:rsidR="00E67BD8" w:rsidRDefault="00E67BD8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724F6F0A" w14:textId="36081E28" w:rsidR="00E67BD8" w:rsidRDefault="00BC421A" w:rsidP="003107EF">
            <w:pPr>
              <w:spacing w:before="120" w:after="120" w:line="240" w:lineRule="auto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74E72F4" w14:textId="00EDBCB8" w:rsidR="00E54014" w:rsidRDefault="0067197D" w:rsidP="0067197D">
            <w:pPr>
              <w:pStyle w:val="1b"/>
              <w:rPr>
                <w:lang w:val="vi-VN"/>
              </w:rPr>
            </w:pPr>
            <w:r>
              <w:t>H</w:t>
            </w:r>
            <w:r w:rsidR="00E67BD8">
              <w:t xml:space="preserve">iển </w:t>
            </w:r>
            <w:proofErr w:type="spellStart"/>
            <w:r w:rsidR="00E67BD8">
              <w:t>thị</w:t>
            </w:r>
            <w:proofErr w:type="spellEnd"/>
            <w:r w:rsidR="00E67BD8">
              <w:t xml:space="preserve"> </w:t>
            </w:r>
            <w:proofErr w:type="spellStart"/>
            <w:r w:rsidR="00E67BD8">
              <w:t>tên</w:t>
            </w:r>
            <w:proofErr w:type="spellEnd"/>
            <w:r w:rsidR="00E67BD8">
              <w:t xml:space="preserve"> file </w:t>
            </w:r>
            <w:proofErr w:type="spellStart"/>
            <w:r w:rsidR="00E67BD8">
              <w:t>đính</w:t>
            </w:r>
            <w:proofErr w:type="spellEnd"/>
            <w:r w:rsidR="00E67BD8">
              <w:t xml:space="preserve"> </w:t>
            </w:r>
            <w:proofErr w:type="spellStart"/>
            <w:r w:rsidR="00E67BD8">
              <w:t>kèm</w:t>
            </w:r>
            <w:proofErr w:type="spellEnd"/>
            <w:r w:rsidR="00E54014">
              <w:rPr>
                <w:lang w:val="vi-VN"/>
              </w:rPr>
              <w:t xml:space="preserve"> được tải lên</w:t>
            </w:r>
            <w:r w:rsidR="00E67BD8">
              <w:t>.</w:t>
            </w:r>
            <w:r w:rsidR="00E54014">
              <w:rPr>
                <w:lang w:val="vi-VN"/>
              </w:rPr>
              <w:t xml:space="preserve"> </w:t>
            </w:r>
          </w:p>
          <w:p w14:paraId="381A758D" w14:textId="12E7331A" w:rsidR="00E67BD8" w:rsidRPr="0067197D" w:rsidRDefault="00E54014" w:rsidP="0067197D">
            <w:pPr>
              <w:pStyle w:val="1b"/>
              <w:rPr>
                <w:lang w:val="vi-VN"/>
              </w:rPr>
            </w:pPr>
            <w:r>
              <w:rPr>
                <w:lang w:val="vi-VN"/>
              </w:rPr>
              <w:t xml:space="preserve">Chỉ cho phép tải lên </w:t>
            </w:r>
            <w:proofErr w:type="spellStart"/>
            <w:r>
              <w:rPr>
                <w:lang w:val="vi-VN"/>
              </w:rPr>
              <w:t>file</w:t>
            </w:r>
            <w:proofErr w:type="spellEnd"/>
            <w:r>
              <w:rPr>
                <w:lang w:val="vi-VN"/>
              </w:rPr>
              <w:t xml:space="preserve"> đính kèm có </w:t>
            </w:r>
            <w:r w:rsidR="0067197D">
              <w:rPr>
                <w:lang w:val="vi-VN"/>
              </w:rPr>
              <w:t xml:space="preserve"> </w:t>
            </w:r>
            <w:r>
              <w:rPr>
                <w:lang w:val="vi-VN"/>
              </w:rPr>
              <w:t>đuôi .</w:t>
            </w:r>
            <w:proofErr w:type="spellStart"/>
            <w:r>
              <w:rPr>
                <w:lang w:val="vi-VN"/>
              </w:rPr>
              <w:t>doc</w:t>
            </w:r>
            <w:proofErr w:type="spellEnd"/>
            <w:r>
              <w:rPr>
                <w:lang w:val="vi-VN"/>
              </w:rPr>
              <w:t>, .</w:t>
            </w:r>
            <w:proofErr w:type="spellStart"/>
            <w:r>
              <w:rPr>
                <w:lang w:val="vi-VN"/>
              </w:rPr>
              <w:t>docx</w:t>
            </w:r>
            <w:proofErr w:type="spellEnd"/>
            <w:r>
              <w:rPr>
                <w:lang w:val="vi-VN"/>
              </w:rPr>
              <w:t>, .</w:t>
            </w:r>
            <w:proofErr w:type="spellStart"/>
            <w:r>
              <w:rPr>
                <w:lang w:val="vi-VN"/>
              </w:rPr>
              <w:t>pdf</w:t>
            </w:r>
            <w:proofErr w:type="spellEnd"/>
            <w:r>
              <w:rPr>
                <w:lang w:val="vi-VN"/>
              </w:rPr>
              <w:t>.</w:t>
            </w:r>
          </w:p>
        </w:tc>
      </w:tr>
      <w:tr w:rsidR="0067197D" w14:paraId="35DD0470" w14:textId="77777777" w:rsidTr="003107EF">
        <w:trPr>
          <w:trHeight w:val="432"/>
        </w:trPr>
        <w:tc>
          <w:tcPr>
            <w:tcW w:w="0" w:type="auto"/>
            <w:vAlign w:val="center"/>
          </w:tcPr>
          <w:p w14:paraId="7C9533F3" w14:textId="77777777" w:rsidR="009E373E" w:rsidRPr="0067197D" w:rsidRDefault="009E373E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02F6F6E1" w14:textId="73FE4C59" w:rsidR="009E373E" w:rsidRPr="009E373E" w:rsidRDefault="009E373E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Tạo</w:t>
            </w:r>
            <w:proofErr w:type="spellEnd"/>
            <w:r>
              <w:rPr>
                <w:lang w:val="vi-VN"/>
              </w:rPr>
              <w:t xml:space="preserve"> mới</w:t>
            </w:r>
          </w:p>
        </w:tc>
        <w:tc>
          <w:tcPr>
            <w:tcW w:w="0" w:type="auto"/>
            <w:vAlign w:val="center"/>
          </w:tcPr>
          <w:p w14:paraId="5769C41E" w14:textId="08F89C61" w:rsidR="009E373E" w:rsidRPr="000D6125" w:rsidRDefault="009E373E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” </w:t>
            </w:r>
            <w:r>
              <w:rPr>
                <w:noProof/>
              </w:rPr>
              <w:drawing>
                <wp:inline distT="0" distB="0" distL="0" distR="0" wp14:anchorId="4493F0E2" wp14:editId="7A8CD80D">
                  <wp:extent cx="304165" cy="294640"/>
                  <wp:effectExtent l="0" t="0" r="635" b="0"/>
                  <wp:docPr id="1156256838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959D74" w14:textId="18EC56B9" w:rsidR="009E373E" w:rsidRDefault="009E373E" w:rsidP="003107EF">
            <w:pPr>
              <w:spacing w:before="120" w:after="120" w:line="240" w:lineRule="auto"/>
              <w:jc w:val="center"/>
            </w:pPr>
            <w:r>
              <w:t>Button</w:t>
            </w:r>
          </w:p>
        </w:tc>
        <w:tc>
          <w:tcPr>
            <w:tcW w:w="0" w:type="auto"/>
            <w:vAlign w:val="center"/>
          </w:tcPr>
          <w:p w14:paraId="79C61A7E" w14:textId="77777777" w:rsidR="009E373E" w:rsidRDefault="009E373E" w:rsidP="003107EF">
            <w:pPr>
              <w:spacing w:before="120" w:after="12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F34C2F" w14:textId="77777777" w:rsidR="009E373E" w:rsidRDefault="009E373E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73BE7D04" w14:textId="77777777" w:rsidR="009E373E" w:rsidRDefault="009E373E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6DCEE967" w14:textId="1BF9F41E" w:rsidR="009E373E" w:rsidRDefault="009E373E" w:rsidP="003107EF">
            <w:pPr>
              <w:pStyle w:val="1b"/>
            </w:pPr>
            <w:r>
              <w:t xml:space="preserve">Khi click,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</w:t>
            </w:r>
            <w:proofErr w:type="spellEnd"/>
            <w:r>
              <w:rPr>
                <w:lang w:val="vi-VN"/>
              </w:rPr>
              <w:t xml:space="preserve"> sách các văn bản pháp lý</w:t>
            </w:r>
          </w:p>
        </w:tc>
      </w:tr>
      <w:tr w:rsidR="0067197D" w14:paraId="576BBB00" w14:textId="77777777" w:rsidTr="003107EF">
        <w:trPr>
          <w:trHeight w:val="432"/>
        </w:trPr>
        <w:tc>
          <w:tcPr>
            <w:tcW w:w="0" w:type="auto"/>
            <w:vAlign w:val="center"/>
          </w:tcPr>
          <w:p w14:paraId="7D9452CD" w14:textId="77777777" w:rsidR="009E373E" w:rsidRDefault="009E373E" w:rsidP="00E67BD8">
            <w:pPr>
              <w:pStyle w:val="STT"/>
              <w:numPr>
                <w:ilvl w:val="0"/>
                <w:numId w:val="38"/>
              </w:num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3981B4" w14:textId="3D34CD5B" w:rsidR="009E373E" w:rsidRPr="009E373E" w:rsidRDefault="009E373E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Hủy</w:t>
            </w:r>
            <w:proofErr w:type="spellEnd"/>
            <w:r>
              <w:rPr>
                <w:lang w:val="vi-VN"/>
              </w:rPr>
              <w:t xml:space="preserve"> bỏ</w:t>
            </w:r>
          </w:p>
        </w:tc>
        <w:tc>
          <w:tcPr>
            <w:tcW w:w="0" w:type="auto"/>
            <w:vAlign w:val="center"/>
          </w:tcPr>
          <w:p w14:paraId="3F319A5A" w14:textId="4BA61382" w:rsidR="009E373E" w:rsidRPr="000D6125" w:rsidRDefault="009E373E" w:rsidP="003107EF">
            <w:pPr>
              <w:spacing w:before="120" w:after="120" w:line="240" w:lineRule="auto"/>
              <w:rPr>
                <w:lang w:val="vi-VN"/>
              </w:rPr>
            </w:pP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 xml:space="preserve">” </w:t>
            </w:r>
            <w:r>
              <w:rPr>
                <w:noProof/>
              </w:rPr>
              <w:lastRenderedPageBreak/>
              <w:drawing>
                <wp:inline distT="0" distB="0" distL="0" distR="0" wp14:anchorId="3D474176" wp14:editId="71A72089">
                  <wp:extent cx="294640" cy="266065"/>
                  <wp:effectExtent l="0" t="0" r="0" b="635"/>
                  <wp:docPr id="2139505895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CFB3EDE" w14:textId="1D05A836" w:rsidR="009E373E" w:rsidRDefault="009E373E" w:rsidP="003107EF">
            <w:pPr>
              <w:spacing w:before="120" w:after="120" w:line="240" w:lineRule="auto"/>
              <w:jc w:val="center"/>
            </w:pPr>
            <w:r>
              <w:lastRenderedPageBreak/>
              <w:t>Button</w:t>
            </w:r>
          </w:p>
        </w:tc>
        <w:tc>
          <w:tcPr>
            <w:tcW w:w="0" w:type="auto"/>
            <w:vAlign w:val="center"/>
          </w:tcPr>
          <w:p w14:paraId="7DA7B21F" w14:textId="77777777" w:rsidR="009E373E" w:rsidRDefault="009E373E" w:rsidP="003107EF">
            <w:pPr>
              <w:spacing w:before="120" w:after="12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569499F" w14:textId="77777777" w:rsidR="009E373E" w:rsidRDefault="009E373E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533A2410" w14:textId="77777777" w:rsidR="009E373E" w:rsidRDefault="009E373E" w:rsidP="003107EF">
            <w:pPr>
              <w:spacing w:before="120" w:after="120" w:line="240" w:lineRule="auto"/>
            </w:pPr>
          </w:p>
        </w:tc>
        <w:tc>
          <w:tcPr>
            <w:tcW w:w="0" w:type="auto"/>
            <w:vAlign w:val="center"/>
          </w:tcPr>
          <w:p w14:paraId="788668B4" w14:textId="4E82F6A6" w:rsidR="009E373E" w:rsidRDefault="009E373E" w:rsidP="003107EF">
            <w:pPr>
              <w:pStyle w:val="1b"/>
            </w:pPr>
            <w:r>
              <w:t xml:space="preserve">Khi click, </w:t>
            </w:r>
            <w:proofErr w:type="spellStart"/>
            <w:r>
              <w:t>hủy</w:t>
            </w:r>
            <w:proofErr w:type="spellEnd"/>
            <w:r>
              <w:rPr>
                <w:lang w:val="vi-VN"/>
              </w:rPr>
              <w:t xml:space="preserve"> bỏ các thông tin </w:t>
            </w:r>
            <w:r>
              <w:rPr>
                <w:lang w:val="vi-VN"/>
              </w:rPr>
              <w:lastRenderedPageBreak/>
              <w:t>nhập và quay về trang danh sách các văn bản pháp lý</w:t>
            </w:r>
          </w:p>
        </w:tc>
      </w:tr>
    </w:tbl>
    <w:p w14:paraId="40BB9648" w14:textId="77777777" w:rsidR="00E67BD8" w:rsidRPr="00223EC9" w:rsidDel="00223EC9" w:rsidRDefault="00E67BD8">
      <w:pPr>
        <w:rPr>
          <w:del w:id="73" w:author="Thu Trang" w:date="2021-09-21T14:27:00Z"/>
          <w:rPrChange w:id="74" w:author="Thu Trang" w:date="2021-09-21T14:27:00Z">
            <w:rPr>
              <w:del w:id="75" w:author="Thu Trang" w:date="2021-09-21T14:27:00Z"/>
              <w:lang w:val="vi-VN"/>
            </w:rPr>
          </w:rPrChange>
        </w:rPr>
        <w:pPrChange w:id="76" w:author="Thu Trang" w:date="2021-09-21T14:27:00Z">
          <w:pPr>
            <w:pStyle w:val="FISHeading4"/>
          </w:pPr>
        </w:pPrChange>
      </w:pPr>
    </w:p>
    <w:p w14:paraId="0F0785AE" w14:textId="0B356DFA" w:rsidR="00DA1063" w:rsidRDefault="00041CAB" w:rsidP="00BE3426">
      <w:pPr>
        <w:rPr>
          <w:szCs w:val="20"/>
          <w:lang w:val="vi-VN" w:eastAsia="ja-JP"/>
        </w:rPr>
      </w:pPr>
      <w:del w:id="77" w:author="Vo Thanh Huong" w:date="2021-08-30T15:56:00Z">
        <w:r>
          <w:rPr>
            <w:noProof/>
            <w:szCs w:val="20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780B5FBB" wp14:editId="079E8A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289290" cy="5936615"/>
                  <wp:effectExtent l="0" t="0" r="0" b="7620"/>
                  <wp:wrapTopAndBottom/>
                  <wp:docPr id="55" name="Group 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288977" cy="5936607"/>
                            <a:chOff x="0" y="0"/>
                            <a:chExt cx="8288977" cy="5936607"/>
                          </a:xfrm>
                        </wpg:grpSpPr>
                        <pic:pic xmlns:pic="http://schemas.openxmlformats.org/drawingml/2006/picture">
                          <pic:nvPicPr>
                            <pic:cNvPr id="58" name="Picture 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2010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927340" cy="44888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6" name="Picture 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4453247"/>
                              <a:ext cx="8229600" cy="14833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w14:anchorId="379DE16D" id="Group 55" o:spid="_x0000_s1026" style="position:absolute;margin-left:0;margin-top:0;width:652.7pt;height:467.45pt;z-index:251661312" coordsize="82889,59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">
                  <v:shape id="Picture 58" o:spid="_x0000_s1027" type="#_x0000_t75" style="position:absolute;width:79273;height:44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">
                    <v:imagedata r:id="rId20" o:title="" croptop="-1f" cropbottom="13177f"/>
                    <v:path arrowok="t"/>
                  </v:shape>
                  <v:shape id="Picture 66" o:spid="_x0000_s1028" type="#_x0000_t75" style="position:absolute;left:593;top:44532;width:82296;height:14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">
                    <v:imagedata r:id="rId21" o:title=""/>
                    <v:path arrowok="t"/>
                  </v:shape>
                  <w10:wrap type="topAndBottom"/>
                </v:group>
              </w:pict>
            </mc:Fallback>
          </mc:AlternateContent>
        </w:r>
      </w:del>
      <w:del w:id="78" w:author="Thu Trang" w:date="2021-09-21T14:27:00Z">
        <w:r w:rsidDel="00223EC9">
          <w:rPr>
            <w:szCs w:val="20"/>
          </w:rPr>
          <w:delText xml:space="preserve"> </w:delText>
        </w:r>
      </w:del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sectPr w:rsidR="00DA10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7F4B" w14:textId="77777777" w:rsidR="004D7B03" w:rsidRDefault="004D7B03">
      <w:pPr>
        <w:spacing w:line="240" w:lineRule="auto"/>
      </w:pPr>
      <w:r>
        <w:separator/>
      </w:r>
    </w:p>
  </w:endnote>
  <w:endnote w:type="continuationSeparator" w:id="0">
    <w:p w14:paraId="2DC3488D" w14:textId="77777777" w:rsidR="004D7B03" w:rsidRDefault="004D7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.VnArialH">
    <w:charset w:val="00"/>
    <w:family w:val="swiss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CFDBE" w14:textId="36EA02A2" w:rsidR="00720263" w:rsidRDefault="00720263">
    <w:pPr>
      <w:pStyle w:val="Chntrang"/>
      <w:pBdr>
        <w:top w:val="dotDash" w:sz="4" w:space="3" w:color="auto"/>
      </w:pBdr>
      <w:tabs>
        <w:tab w:val="clear" w:pos="4320"/>
        <w:tab w:val="clear" w:pos="8640"/>
        <w:tab w:val="center" w:pos="4536"/>
        <w:tab w:val="right" w:pos="9072"/>
      </w:tabs>
      <w:jc w:val="right"/>
      <w:rPr>
        <w:sz w:val="20"/>
        <w:szCs w:val="20"/>
      </w:rPr>
    </w:pPr>
    <w:r>
      <w:rPr>
        <w:sz w:val="20"/>
        <w:szCs w:val="20"/>
      </w:rPr>
      <w:t xml:space="preserve">Trang </w:t>
    </w:r>
    <w:r>
      <w:rPr>
        <w:rStyle w:val="Strang"/>
        <w:rFonts w:eastAsiaTheme="majorEastAsia"/>
        <w:sz w:val="20"/>
        <w:szCs w:val="20"/>
      </w:rPr>
      <w:fldChar w:fldCharType="begin"/>
    </w:r>
    <w:r>
      <w:rPr>
        <w:rStyle w:val="Strang"/>
        <w:rFonts w:eastAsiaTheme="majorEastAsia"/>
        <w:sz w:val="20"/>
        <w:szCs w:val="20"/>
      </w:rPr>
      <w:instrText xml:space="preserve"> PAGE </w:instrText>
    </w:r>
    <w:r>
      <w:rPr>
        <w:rStyle w:val="Strang"/>
        <w:rFonts w:eastAsiaTheme="majorEastAsia"/>
        <w:sz w:val="20"/>
        <w:szCs w:val="20"/>
      </w:rPr>
      <w:fldChar w:fldCharType="separate"/>
    </w:r>
    <w:r w:rsidR="007C0379">
      <w:rPr>
        <w:rStyle w:val="Strang"/>
        <w:rFonts w:eastAsiaTheme="majorEastAsia"/>
        <w:noProof/>
        <w:sz w:val="20"/>
        <w:szCs w:val="20"/>
      </w:rPr>
      <w:t>20</w:t>
    </w:r>
    <w:r>
      <w:rPr>
        <w:rStyle w:val="Strang"/>
        <w:rFonts w:eastAsiaTheme="majorEastAsia"/>
        <w:sz w:val="20"/>
        <w:szCs w:val="20"/>
      </w:rPr>
      <w:fldChar w:fldCharType="end"/>
    </w:r>
    <w:r>
      <w:rPr>
        <w:rStyle w:val="Strang"/>
        <w:rFonts w:eastAsiaTheme="majorEastAsia"/>
        <w:sz w:val="20"/>
        <w:szCs w:val="20"/>
      </w:rPr>
      <w:t>/</w:t>
    </w:r>
    <w:r>
      <w:rPr>
        <w:rStyle w:val="Strang"/>
        <w:rFonts w:eastAsiaTheme="majorEastAsia"/>
        <w:sz w:val="20"/>
        <w:szCs w:val="20"/>
      </w:rPr>
      <w:fldChar w:fldCharType="begin"/>
    </w:r>
    <w:r>
      <w:rPr>
        <w:rStyle w:val="Strang"/>
        <w:rFonts w:eastAsiaTheme="majorEastAsia"/>
        <w:sz w:val="20"/>
        <w:szCs w:val="20"/>
      </w:rPr>
      <w:instrText xml:space="preserve"> NUMPAGES </w:instrText>
    </w:r>
    <w:r>
      <w:rPr>
        <w:rStyle w:val="Strang"/>
        <w:rFonts w:eastAsiaTheme="majorEastAsia"/>
        <w:sz w:val="20"/>
        <w:szCs w:val="20"/>
      </w:rPr>
      <w:fldChar w:fldCharType="separate"/>
    </w:r>
    <w:r w:rsidR="007C0379">
      <w:rPr>
        <w:rStyle w:val="Strang"/>
        <w:rFonts w:eastAsiaTheme="majorEastAsia"/>
        <w:noProof/>
        <w:sz w:val="20"/>
        <w:szCs w:val="20"/>
      </w:rPr>
      <w:t>533</w:t>
    </w:r>
    <w:r>
      <w:rPr>
        <w:rStyle w:val="Strang"/>
        <w:rFonts w:eastAsiaTheme="major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4C072" w14:textId="77777777" w:rsidR="004D7B03" w:rsidRDefault="004D7B03">
      <w:pPr>
        <w:spacing w:before="0" w:after="0"/>
      </w:pPr>
      <w:r>
        <w:separator/>
      </w:r>
    </w:p>
  </w:footnote>
  <w:footnote w:type="continuationSeparator" w:id="0">
    <w:p w14:paraId="79F861B2" w14:textId="77777777" w:rsidR="004D7B03" w:rsidRDefault="004D7B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4F9F" w14:textId="253CAA04" w:rsidR="00720263" w:rsidRPr="00573096" w:rsidRDefault="00380C8B">
    <w:pPr>
      <w:pStyle w:val="utrang"/>
      <w:pBdr>
        <w:bottom w:val="dotDash" w:sz="4" w:space="6" w:color="auto"/>
      </w:pBdr>
      <w:tabs>
        <w:tab w:val="clear" w:pos="4320"/>
        <w:tab w:val="clear" w:pos="8640"/>
        <w:tab w:val="center" w:pos="4536"/>
        <w:tab w:val="right" w:pos="9072"/>
      </w:tabs>
      <w:rPr>
        <w:sz w:val="20"/>
        <w:szCs w:val="20"/>
      </w:rPr>
    </w:pPr>
    <w:r w:rsidRPr="00573096">
      <w:rPr>
        <w:sz w:val="20"/>
        <w:szCs w:val="20"/>
      </w:rPr>
      <w:t>gAMSPro_BVB_SRD_QLTS _v0.5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Duudong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C729E"/>
    <w:multiLevelType w:val="multilevel"/>
    <w:tmpl w:val="00FC729E"/>
    <w:lvl w:ilvl="0">
      <w:start w:val="1"/>
      <w:numFmt w:val="upperRoman"/>
      <w:pStyle w:val="FISHeading1"/>
      <w:lvlText w:val="%1."/>
      <w:lvlJc w:val="left"/>
      <w:pPr>
        <w:tabs>
          <w:tab w:val="left" w:pos="567"/>
        </w:tabs>
        <w:ind w:left="567" w:hanging="567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pStyle w:val="FISHeading2"/>
      <w:lvlText w:val="%1.%2."/>
      <w:lvlJc w:val="left"/>
      <w:pPr>
        <w:tabs>
          <w:tab w:val="left" w:pos="709"/>
        </w:tabs>
        <w:ind w:left="709" w:hanging="709"/>
      </w:pPr>
      <w:rPr>
        <w:rFonts w:ascii="Times New Roman Bold" w:hAnsi="Times New Roman Bold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decimal"/>
      <w:pStyle w:val="FISHeading3"/>
      <w:lvlText w:val="%1.%2.%3."/>
      <w:lvlJc w:val="left"/>
      <w:pPr>
        <w:tabs>
          <w:tab w:val="left" w:pos="1134"/>
        </w:tabs>
        <w:ind w:left="1134" w:hanging="1134"/>
      </w:pPr>
      <w:rPr>
        <w:rFonts w:ascii="Times New Roman Bold" w:hAnsi="Times New Roman Bold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7"/>
        <w:szCs w:val="27"/>
        <w:u w:val="none"/>
        <w:vertAlign w:val="baseline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left" w:pos="2176"/>
        </w:tabs>
        <w:ind w:left="2176" w:hanging="1276"/>
      </w:pPr>
      <w:rPr>
        <w:rFonts w:ascii="Times New Roman Bold" w:hAnsi="Times New Roman Bold" w:hint="default"/>
        <w:b/>
        <w:bCs w:val="0"/>
        <w:i/>
        <w:iCs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7"/>
        <w:szCs w:val="27"/>
        <w:u w:val="none"/>
        <w:vertAlign w:val="baseline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left" w:pos="1418"/>
        </w:tabs>
        <w:ind w:left="1418" w:hanging="1418"/>
      </w:pPr>
      <w:rPr>
        <w:rFonts w:ascii="Times New Roman Bold" w:hAnsi="Times New Roman Bold" w:hint="default"/>
        <w:b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7"/>
        <w:u w:val="none"/>
        <w:vertAlign w:val="baseline"/>
      </w:rPr>
    </w:lvl>
    <w:lvl w:ilvl="5">
      <w:start w:val="1"/>
      <w:numFmt w:val="decimal"/>
      <w:pStyle w:val="FISHeading6"/>
      <w:lvlText w:val="%1.%2.%3.%4.%5.%6. "/>
      <w:lvlJc w:val="left"/>
      <w:pPr>
        <w:tabs>
          <w:tab w:val="left" w:pos="1559"/>
        </w:tabs>
        <w:ind w:left="1559" w:hanging="1559"/>
      </w:pPr>
      <w:rPr>
        <w:rFonts w:ascii="Times New Roman Bold" w:hAnsi="Times New Roman Bold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u w:val="none"/>
        <w:vertAlign w:val="baseline"/>
      </w:rPr>
    </w:lvl>
    <w:lvl w:ilvl="6">
      <w:start w:val="1"/>
      <w:numFmt w:val="decimal"/>
      <w:lvlText w:val="%1.%2.%3.%4.%5.%6-%7."/>
      <w:lvlJc w:val="left"/>
      <w:pPr>
        <w:tabs>
          <w:tab w:val="left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1C92CB0"/>
    <w:multiLevelType w:val="multilevel"/>
    <w:tmpl w:val="01C92CB0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C04DB"/>
    <w:multiLevelType w:val="multilevel"/>
    <w:tmpl w:val="035C04DB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F66B0"/>
    <w:multiLevelType w:val="multilevel"/>
    <w:tmpl w:val="04EF66B0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5042020"/>
    <w:multiLevelType w:val="multilevel"/>
    <w:tmpl w:val="05042020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51A59A2"/>
    <w:multiLevelType w:val="multilevel"/>
    <w:tmpl w:val="051A59A2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726F8"/>
    <w:multiLevelType w:val="multilevel"/>
    <w:tmpl w:val="05E726F8"/>
    <w:lvl w:ilvl="0">
      <w:start w:val="1"/>
      <w:numFmt w:val="bullet"/>
      <w:pStyle w:val="Bullet1"/>
      <w:lvlText w:val="­"/>
      <w:lvlJc w:val="left"/>
      <w:pPr>
        <w:tabs>
          <w:tab w:val="left" w:pos="720"/>
        </w:tabs>
        <w:ind w:left="720" w:hanging="360"/>
      </w:pPr>
      <w:rPr>
        <w:rFonts w:ascii="Agency FB" w:hAnsi="Agency FB" w:hint="default"/>
        <w:sz w:val="32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2740A"/>
    <w:multiLevelType w:val="multilevel"/>
    <w:tmpl w:val="0762740A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6514D"/>
    <w:multiLevelType w:val="multilevel"/>
    <w:tmpl w:val="0876514D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D6114E"/>
    <w:multiLevelType w:val="multilevel"/>
    <w:tmpl w:val="25D26724"/>
    <w:lvl w:ilvl="0">
      <w:start w:val="1"/>
      <w:numFmt w:val="bullet"/>
      <w:pStyle w:val="4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91597"/>
    <w:multiLevelType w:val="multilevel"/>
    <w:tmpl w:val="0B091597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A0AB2"/>
    <w:multiLevelType w:val="multilevel"/>
    <w:tmpl w:val="0C0A0AB2"/>
    <w:lvl w:ilvl="0">
      <w:start w:val="1"/>
      <w:numFmt w:val="bullet"/>
      <w:lvlText w:val=""/>
      <w:lvlJc w:val="left"/>
      <w:pPr>
        <w:ind w:left="4613" w:hanging="360"/>
      </w:pPr>
      <w:rPr>
        <w:rFonts w:ascii="Wingdings" w:hAnsi="Wingdings" w:hint="default"/>
      </w:rPr>
    </w:lvl>
    <w:lvl w:ilvl="1">
      <w:start w:val="1"/>
      <w:numFmt w:val="bullet"/>
      <w:pStyle w:val="Paragraph1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0C5673BD"/>
    <w:multiLevelType w:val="multilevel"/>
    <w:tmpl w:val="0C5673BD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0E5A528F"/>
    <w:multiLevelType w:val="multilevel"/>
    <w:tmpl w:val="0E5A528F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0F723921"/>
    <w:multiLevelType w:val="multilevel"/>
    <w:tmpl w:val="0F723921"/>
    <w:lvl w:ilvl="0">
      <w:start w:val="1"/>
      <w:numFmt w:val="bullet"/>
      <w:lvlText w:val="₋"/>
      <w:lvlJc w:val="left"/>
      <w:pPr>
        <w:ind w:left="360" w:hanging="21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D22D9C"/>
    <w:multiLevelType w:val="multilevel"/>
    <w:tmpl w:val="0FD22D9C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F72C3D"/>
    <w:multiLevelType w:val="multilevel"/>
    <w:tmpl w:val="0FF72C3D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90FA3"/>
    <w:multiLevelType w:val="multilevel"/>
    <w:tmpl w:val="11190FA3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16296ADC"/>
    <w:multiLevelType w:val="hybridMultilevel"/>
    <w:tmpl w:val="84E26DB2"/>
    <w:lvl w:ilvl="0" w:tplc="3ECECAA2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17281A19"/>
    <w:multiLevelType w:val="multilevel"/>
    <w:tmpl w:val="17281A19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21" w15:restartNumberingAfterBreak="0">
    <w:nsid w:val="180B20B6"/>
    <w:multiLevelType w:val="multilevel"/>
    <w:tmpl w:val="180B20B6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4954E0"/>
    <w:multiLevelType w:val="multilevel"/>
    <w:tmpl w:val="184954E0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4437E0"/>
    <w:multiLevelType w:val="multilevel"/>
    <w:tmpl w:val="1B4437E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B83272E"/>
    <w:multiLevelType w:val="multilevel"/>
    <w:tmpl w:val="1B83272E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DA26FE"/>
    <w:multiLevelType w:val="multilevel"/>
    <w:tmpl w:val="1BDA26FE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CB3E6F"/>
    <w:multiLevelType w:val="multilevel"/>
    <w:tmpl w:val="1CCB3E6F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1E8D3879"/>
    <w:multiLevelType w:val="multilevel"/>
    <w:tmpl w:val="1E8D3879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5E7605"/>
    <w:multiLevelType w:val="multilevel"/>
    <w:tmpl w:val="205E7605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0F05C9C"/>
    <w:multiLevelType w:val="multilevel"/>
    <w:tmpl w:val="20F05C9C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22246F8F"/>
    <w:multiLevelType w:val="multilevel"/>
    <w:tmpl w:val="22246F8F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42411A"/>
    <w:multiLevelType w:val="multilevel"/>
    <w:tmpl w:val="2342411A"/>
    <w:lvl w:ilvl="0">
      <w:start w:val="1"/>
      <w:numFmt w:val="bullet"/>
      <w:pStyle w:val="Normal5"/>
      <w:lvlText w:val=""/>
      <w:lvlJc w:val="left"/>
      <w:pPr>
        <w:tabs>
          <w:tab w:val="left" w:pos="3402"/>
        </w:tabs>
        <w:ind w:left="3402" w:hanging="567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716DF8"/>
    <w:multiLevelType w:val="multilevel"/>
    <w:tmpl w:val="23716DF8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pStyle w:val="Style2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24145BEE"/>
    <w:multiLevelType w:val="multilevel"/>
    <w:tmpl w:val="24145BEE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C0350"/>
    <w:multiLevelType w:val="hybridMultilevel"/>
    <w:tmpl w:val="638C81B2"/>
    <w:lvl w:ilvl="0" w:tplc="06926A9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3154C"/>
    <w:multiLevelType w:val="multilevel"/>
    <w:tmpl w:val="2693154C"/>
    <w:lvl w:ilvl="0">
      <w:start w:val="1"/>
      <w:numFmt w:val="decimal"/>
      <w:pStyle w:val="Bang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BD5381"/>
    <w:multiLevelType w:val="multilevel"/>
    <w:tmpl w:val="26BD5381"/>
    <w:lvl w:ilvl="0">
      <w:numFmt w:val="bullet"/>
      <w:pStyle w:val="Bullet1-CR"/>
      <w:lvlText w:val="-"/>
      <w:lvlJc w:val="left"/>
      <w:pPr>
        <w:ind w:left="261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7" w15:restartNumberingAfterBreak="0">
    <w:nsid w:val="274D680A"/>
    <w:multiLevelType w:val="multilevel"/>
    <w:tmpl w:val="274D680A"/>
    <w:lvl w:ilvl="0">
      <w:start w:val="1"/>
      <w:numFmt w:val="bullet"/>
      <w:pStyle w:val="AcceptanceCriteri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9539E1"/>
    <w:multiLevelType w:val="multilevel"/>
    <w:tmpl w:val="279539E1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27A778BC"/>
    <w:multiLevelType w:val="singleLevel"/>
    <w:tmpl w:val="27A778BC"/>
    <w:lvl w:ilvl="0">
      <w:start w:val="1"/>
      <w:numFmt w:val="bullet"/>
      <w:pStyle w:val="Indent2"/>
      <w:lvlText w:val="-"/>
      <w:lvlJc w:val="left"/>
      <w:pPr>
        <w:tabs>
          <w:tab w:val="left" w:pos="1494"/>
        </w:tabs>
        <w:ind w:left="1494" w:hanging="360"/>
      </w:pPr>
      <w:rPr>
        <w:rFonts w:ascii="Courier New" w:hAnsi="Courier New" w:hint="default"/>
      </w:rPr>
    </w:lvl>
  </w:abstractNum>
  <w:abstractNum w:abstractNumId="40" w15:restartNumberingAfterBreak="0">
    <w:nsid w:val="289F0942"/>
    <w:multiLevelType w:val="multilevel"/>
    <w:tmpl w:val="289F0942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0E1A41"/>
    <w:multiLevelType w:val="multilevel"/>
    <w:tmpl w:val="2A0E1A41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DB105C"/>
    <w:multiLevelType w:val="multilevel"/>
    <w:tmpl w:val="2CDB10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26457D"/>
    <w:multiLevelType w:val="hybridMultilevel"/>
    <w:tmpl w:val="F3021BFA"/>
    <w:lvl w:ilvl="0" w:tplc="AA7E117A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 w15:restartNumberingAfterBreak="0">
    <w:nsid w:val="2D3A5568"/>
    <w:multiLevelType w:val="multilevel"/>
    <w:tmpl w:val="2D3A5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3C0E15"/>
    <w:multiLevelType w:val="multilevel"/>
    <w:tmpl w:val="2D3C0E15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AD550E"/>
    <w:multiLevelType w:val="hybridMultilevel"/>
    <w:tmpl w:val="3D205EF4"/>
    <w:lvl w:ilvl="0" w:tplc="1200F952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7" w15:restartNumberingAfterBreak="0">
    <w:nsid w:val="2FF57BF0"/>
    <w:multiLevelType w:val="multilevel"/>
    <w:tmpl w:val="2FF57BF0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900123"/>
    <w:multiLevelType w:val="multilevel"/>
    <w:tmpl w:val="32900123"/>
    <w:lvl w:ilvl="0">
      <w:start w:val="1"/>
      <w:numFmt w:val="bullet"/>
      <w:pStyle w:val="StyleTahoma12ptBefore3ptAfter3pt"/>
      <w:lvlText w:val=""/>
      <w:lvlJc w:val="left"/>
      <w:pPr>
        <w:tabs>
          <w:tab w:val="left" w:pos="1267"/>
        </w:tabs>
        <w:ind w:left="126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987"/>
        </w:tabs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07"/>
        </w:tabs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27"/>
        </w:tabs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47"/>
        </w:tabs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67"/>
        </w:tabs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587"/>
        </w:tabs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07"/>
        </w:tabs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27"/>
        </w:tabs>
        <w:ind w:left="7027" w:hanging="360"/>
      </w:pPr>
      <w:rPr>
        <w:rFonts w:ascii="Wingdings" w:hAnsi="Wingdings" w:hint="default"/>
      </w:rPr>
    </w:lvl>
  </w:abstractNum>
  <w:abstractNum w:abstractNumId="49" w15:restartNumberingAfterBreak="0">
    <w:nsid w:val="334D3CC8"/>
    <w:multiLevelType w:val="multilevel"/>
    <w:tmpl w:val="334D3CC8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334D3F7A"/>
    <w:multiLevelType w:val="multilevel"/>
    <w:tmpl w:val="334D3F7A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33EF044D"/>
    <w:multiLevelType w:val="multilevel"/>
    <w:tmpl w:val="33EF044D"/>
    <w:lvl w:ilvl="0">
      <w:start w:val="1"/>
      <w:numFmt w:val="bullet"/>
      <w:pStyle w:val="Bullet2"/>
      <w:lvlText w:val="+"/>
      <w:lvlJc w:val="left"/>
      <w:pPr>
        <w:tabs>
          <w:tab w:val="left" w:pos="1152"/>
        </w:tabs>
        <w:ind w:left="115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6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Bullet3-CR"/>
      <w:lvlText w:val="o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4E5002"/>
    <w:multiLevelType w:val="hybridMultilevel"/>
    <w:tmpl w:val="EC4E206A"/>
    <w:lvl w:ilvl="0" w:tplc="FA041BBA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3" w15:restartNumberingAfterBreak="0">
    <w:nsid w:val="349B4C2D"/>
    <w:multiLevelType w:val="hybridMultilevel"/>
    <w:tmpl w:val="E59AC8E0"/>
    <w:lvl w:ilvl="0" w:tplc="DB04A7BA">
      <w:start w:val="1"/>
      <w:numFmt w:val="decimal"/>
      <w:lvlText w:val="%1"/>
      <w:lvlJc w:val="left"/>
      <w:pPr>
        <w:ind w:left="5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B020B3"/>
    <w:multiLevelType w:val="multilevel"/>
    <w:tmpl w:val="37B020B3"/>
    <w:lvl w:ilvl="0">
      <w:start w:val="1"/>
      <w:numFmt w:val="bullet"/>
      <w:pStyle w:val="1b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BB2415"/>
    <w:multiLevelType w:val="multilevel"/>
    <w:tmpl w:val="38BB2415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6C13A1"/>
    <w:multiLevelType w:val="multilevel"/>
    <w:tmpl w:val="3A6C13A1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DD2AB6"/>
    <w:multiLevelType w:val="multilevel"/>
    <w:tmpl w:val="3CDD2A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D5518D5"/>
    <w:multiLevelType w:val="multilevel"/>
    <w:tmpl w:val="3D5518D5"/>
    <w:lvl w:ilvl="0">
      <w:start w:val="1"/>
      <w:numFmt w:val="bullet"/>
      <w:pStyle w:val="1d"/>
      <w:lvlText w:val="-"/>
      <w:lvlJc w:val="left"/>
      <w:pPr>
        <w:tabs>
          <w:tab w:val="left" w:pos="284"/>
        </w:tabs>
        <w:ind w:left="284" w:hanging="284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7D3267"/>
    <w:multiLevelType w:val="multilevel"/>
    <w:tmpl w:val="3D7D3267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pStyle w:val="Normal1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3F1D7817"/>
    <w:multiLevelType w:val="multilevel"/>
    <w:tmpl w:val="3F1D7817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1" w15:restartNumberingAfterBreak="0">
    <w:nsid w:val="40CE6C38"/>
    <w:multiLevelType w:val="multilevel"/>
    <w:tmpl w:val="40CE6C38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C8663F"/>
    <w:multiLevelType w:val="multilevel"/>
    <w:tmpl w:val="44C8663F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63" w15:restartNumberingAfterBreak="0">
    <w:nsid w:val="45E943CE"/>
    <w:multiLevelType w:val="hybridMultilevel"/>
    <w:tmpl w:val="ECFE58D2"/>
    <w:lvl w:ilvl="0" w:tplc="A1B05D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197331"/>
    <w:multiLevelType w:val="multilevel"/>
    <w:tmpl w:val="46197331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BC53AA"/>
    <w:multiLevelType w:val="multilevel"/>
    <w:tmpl w:val="46BC53AA"/>
    <w:lvl w:ilvl="0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C9792E"/>
    <w:multiLevelType w:val="multilevel"/>
    <w:tmpl w:val="49C9792E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4AC7724A"/>
    <w:multiLevelType w:val="multilevel"/>
    <w:tmpl w:val="4AC7724A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7843F1"/>
    <w:multiLevelType w:val="multilevel"/>
    <w:tmpl w:val="B6C67CD6"/>
    <w:lvl w:ilvl="0">
      <w:start w:val="1"/>
      <w:numFmt w:val="bullet"/>
      <w:pStyle w:val="2d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9" w15:restartNumberingAfterBreak="0">
    <w:nsid w:val="4EBA75E3"/>
    <w:multiLevelType w:val="multilevel"/>
    <w:tmpl w:val="4EBA75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4F717B44"/>
    <w:multiLevelType w:val="hybridMultilevel"/>
    <w:tmpl w:val="42B813F8"/>
    <w:lvl w:ilvl="0" w:tplc="75B03EE4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1" w15:restartNumberingAfterBreak="0">
    <w:nsid w:val="4F9669AE"/>
    <w:multiLevelType w:val="multilevel"/>
    <w:tmpl w:val="4F9669AE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2" w15:restartNumberingAfterBreak="0">
    <w:nsid w:val="51BA0EE7"/>
    <w:multiLevelType w:val="multilevel"/>
    <w:tmpl w:val="51BA0EE7"/>
    <w:lvl w:ilvl="0">
      <w:start w:val="1"/>
      <w:numFmt w:val="bullet"/>
      <w:pStyle w:val="Normal6"/>
      <w:lvlText w:val="+"/>
      <w:lvlJc w:val="left"/>
      <w:pPr>
        <w:tabs>
          <w:tab w:val="left" w:pos="3969"/>
        </w:tabs>
        <w:ind w:left="3969" w:hanging="567"/>
      </w:pPr>
      <w:rPr>
        <w:rFonts w:ascii="Segoe UI" w:hAnsi="Segoe UI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08635B"/>
    <w:multiLevelType w:val="multilevel"/>
    <w:tmpl w:val="5508635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C65B18"/>
    <w:multiLevelType w:val="hybridMultilevel"/>
    <w:tmpl w:val="158C1E88"/>
    <w:lvl w:ilvl="0" w:tplc="A89CEE6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1112FE"/>
    <w:multiLevelType w:val="multilevel"/>
    <w:tmpl w:val="561112FE"/>
    <w:lvl w:ilvl="0">
      <w:start w:val="1"/>
      <w:numFmt w:val="bullet"/>
      <w:lvlText w:val="-"/>
      <w:lvlJc w:val="left"/>
      <w:pPr>
        <w:tabs>
          <w:tab w:val="left" w:pos="284"/>
        </w:tabs>
        <w:ind w:left="284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425677"/>
    <w:multiLevelType w:val="multilevel"/>
    <w:tmpl w:val="69BEF4CC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48373E"/>
    <w:multiLevelType w:val="hybridMultilevel"/>
    <w:tmpl w:val="BAA01610"/>
    <w:lvl w:ilvl="0" w:tplc="A142DD68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8F5056"/>
    <w:multiLevelType w:val="multilevel"/>
    <w:tmpl w:val="578F5056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79" w15:restartNumberingAfterBreak="0">
    <w:nsid w:val="58260424"/>
    <w:multiLevelType w:val="multilevel"/>
    <w:tmpl w:val="58260424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FA7F60"/>
    <w:multiLevelType w:val="multilevel"/>
    <w:tmpl w:val="5AFA7F60"/>
    <w:lvl w:ilvl="0">
      <w:start w:val="1"/>
      <w:numFmt w:val="bullet"/>
      <w:pStyle w:val="FIS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B813C18"/>
    <w:multiLevelType w:val="multilevel"/>
    <w:tmpl w:val="5B813C18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8375A9"/>
    <w:multiLevelType w:val="multilevel"/>
    <w:tmpl w:val="5B8375A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A85FA5"/>
    <w:multiLevelType w:val="multilevel"/>
    <w:tmpl w:val="5CA85FA5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84" w15:restartNumberingAfterBreak="0">
    <w:nsid w:val="5D9F705E"/>
    <w:multiLevelType w:val="multilevel"/>
    <w:tmpl w:val="5D9F705E"/>
    <w:lvl w:ilvl="0">
      <w:start w:val="1"/>
      <w:numFmt w:val="bullet"/>
      <w:pStyle w:val="oancuaDanhsac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E0D5141"/>
    <w:multiLevelType w:val="multilevel"/>
    <w:tmpl w:val="5E0D5141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 w15:restartNumberingAfterBreak="0">
    <w:nsid w:val="5E7A44CB"/>
    <w:multiLevelType w:val="singleLevel"/>
    <w:tmpl w:val="5E7A44CB"/>
    <w:lvl w:ilvl="0">
      <w:start w:val="1"/>
      <w:numFmt w:val="decimal"/>
      <w:pStyle w:val="Tailieu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7" w15:restartNumberingAfterBreak="0">
    <w:nsid w:val="5EBC0E95"/>
    <w:multiLevelType w:val="multilevel"/>
    <w:tmpl w:val="5EBC0E95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587D89"/>
    <w:multiLevelType w:val="multilevel"/>
    <w:tmpl w:val="5F587D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5B6E41"/>
    <w:multiLevelType w:val="multilevel"/>
    <w:tmpl w:val="5F5B6E41"/>
    <w:lvl w:ilvl="0">
      <w:start w:val="1"/>
      <w:numFmt w:val="bullet"/>
      <w:pStyle w:val="1c"/>
      <w:lvlText w:val=""/>
      <w:lvlJc w:val="left"/>
      <w:pPr>
        <w:ind w:left="15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0" w15:restartNumberingAfterBreak="0">
    <w:nsid w:val="60427C4C"/>
    <w:multiLevelType w:val="multilevel"/>
    <w:tmpl w:val="60427C4C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1" w15:restartNumberingAfterBreak="0">
    <w:nsid w:val="630B6C2B"/>
    <w:multiLevelType w:val="multilevel"/>
    <w:tmpl w:val="630B6C2B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2" w15:restartNumberingAfterBreak="0">
    <w:nsid w:val="63F32A36"/>
    <w:multiLevelType w:val="multilevel"/>
    <w:tmpl w:val="63F32A36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40A1151"/>
    <w:multiLevelType w:val="multilevel"/>
    <w:tmpl w:val="640A1151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1C7505"/>
    <w:multiLevelType w:val="hybridMultilevel"/>
    <w:tmpl w:val="5F2817B6"/>
    <w:lvl w:ilvl="0" w:tplc="F288D496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5" w15:restartNumberingAfterBreak="0">
    <w:nsid w:val="68820FEB"/>
    <w:multiLevelType w:val="multilevel"/>
    <w:tmpl w:val="68820FEB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 w15:restartNumberingAfterBreak="0">
    <w:nsid w:val="69826C54"/>
    <w:multiLevelType w:val="multilevel"/>
    <w:tmpl w:val="69826C54"/>
    <w:lvl w:ilvl="0">
      <w:start w:val="1"/>
      <w:numFmt w:val="bullet"/>
      <w:pStyle w:val="Normal2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2009"/>
        </w:tabs>
        <w:ind w:left="20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left" w:pos="2729"/>
        </w:tabs>
        <w:ind w:left="272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3449"/>
        </w:tabs>
        <w:ind w:left="34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69"/>
        </w:tabs>
        <w:ind w:left="41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89"/>
        </w:tabs>
        <w:ind w:left="48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09"/>
        </w:tabs>
        <w:ind w:left="56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29"/>
        </w:tabs>
        <w:ind w:left="63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49"/>
        </w:tabs>
        <w:ind w:left="7049" w:hanging="360"/>
      </w:pPr>
      <w:rPr>
        <w:rFonts w:ascii="Wingdings" w:hAnsi="Wingdings" w:hint="default"/>
      </w:rPr>
    </w:lvl>
  </w:abstractNum>
  <w:abstractNum w:abstractNumId="97" w15:restartNumberingAfterBreak="0">
    <w:nsid w:val="6ADB32EF"/>
    <w:multiLevelType w:val="multilevel"/>
    <w:tmpl w:val="6ADB32EF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8" w15:restartNumberingAfterBreak="0">
    <w:nsid w:val="6AF456B4"/>
    <w:multiLevelType w:val="multilevel"/>
    <w:tmpl w:val="6AF45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B5A30B5"/>
    <w:multiLevelType w:val="multilevel"/>
    <w:tmpl w:val="6B5A30B5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B992BC7"/>
    <w:multiLevelType w:val="multilevel"/>
    <w:tmpl w:val="6B992BC7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C9F62F8"/>
    <w:multiLevelType w:val="multilevel"/>
    <w:tmpl w:val="6C9F62F8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02" w15:restartNumberingAfterBreak="0">
    <w:nsid w:val="6D314358"/>
    <w:multiLevelType w:val="multilevel"/>
    <w:tmpl w:val="6D314358"/>
    <w:lvl w:ilvl="0">
      <w:start w:val="1"/>
      <w:numFmt w:val="bullet"/>
      <w:pStyle w:val="FB1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EF31E90"/>
    <w:multiLevelType w:val="multilevel"/>
    <w:tmpl w:val="6EF31E90"/>
    <w:lvl w:ilvl="0">
      <w:start w:val="1"/>
      <w:numFmt w:val="bullet"/>
      <w:pStyle w:val="3b"/>
      <w:lvlText w:val="*"/>
      <w:lvlJc w:val="left"/>
      <w:pPr>
        <w:ind w:left="298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4" w15:restartNumberingAfterBreak="0">
    <w:nsid w:val="6EF5056F"/>
    <w:multiLevelType w:val="multilevel"/>
    <w:tmpl w:val="6EF5056F"/>
    <w:lvl w:ilvl="0">
      <w:start w:val="1"/>
      <w:numFmt w:val="bullet"/>
      <w:pStyle w:val="2b"/>
      <w:lvlText w:val="•"/>
      <w:lvlJc w:val="left"/>
      <w:pPr>
        <w:tabs>
          <w:tab w:val="left" w:pos="567"/>
        </w:tabs>
        <w:ind w:left="567" w:hanging="283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F4D3C10"/>
    <w:multiLevelType w:val="hybridMultilevel"/>
    <w:tmpl w:val="895AA408"/>
    <w:lvl w:ilvl="0" w:tplc="39444F58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6" w15:restartNumberingAfterBreak="0">
    <w:nsid w:val="704B43FA"/>
    <w:multiLevelType w:val="multilevel"/>
    <w:tmpl w:val="704B43FA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1BB7563"/>
    <w:multiLevelType w:val="singleLevel"/>
    <w:tmpl w:val="71BB7563"/>
    <w:lvl w:ilvl="0">
      <w:start w:val="1"/>
      <w:numFmt w:val="decimal"/>
      <w:pStyle w:val="TableTitle"/>
      <w:lvlText w:val="B¶ng %1:"/>
      <w:lvlJc w:val="left"/>
      <w:pPr>
        <w:tabs>
          <w:tab w:val="left" w:pos="1080"/>
        </w:tabs>
      </w:pPr>
    </w:lvl>
  </w:abstractNum>
  <w:abstractNum w:abstractNumId="108" w15:restartNumberingAfterBreak="0">
    <w:nsid w:val="724935D0"/>
    <w:multiLevelType w:val="multilevel"/>
    <w:tmpl w:val="724935D0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09" w15:restartNumberingAfterBreak="0">
    <w:nsid w:val="72877B26"/>
    <w:multiLevelType w:val="hybridMultilevel"/>
    <w:tmpl w:val="7570E99A"/>
    <w:lvl w:ilvl="0" w:tplc="7CD21D96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2FD1CD6"/>
    <w:multiLevelType w:val="multilevel"/>
    <w:tmpl w:val="72FD1CD6"/>
    <w:lvl w:ilvl="0">
      <w:start w:val="1"/>
      <w:numFmt w:val="bullet"/>
      <w:pStyle w:val="Item1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2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3E55D35"/>
    <w:multiLevelType w:val="multilevel"/>
    <w:tmpl w:val="73E55D35"/>
    <w:lvl w:ilvl="0">
      <w:start w:val="1"/>
      <w:numFmt w:val="bullet"/>
      <w:pStyle w:val="Normal3"/>
      <w:lvlText w:val=""/>
      <w:lvlJc w:val="left"/>
      <w:pPr>
        <w:tabs>
          <w:tab w:val="left" w:pos="2268"/>
        </w:tabs>
        <w:ind w:left="226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56D3528"/>
    <w:multiLevelType w:val="multilevel"/>
    <w:tmpl w:val="756D3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5EA5F67"/>
    <w:multiLevelType w:val="multilevel"/>
    <w:tmpl w:val="75EA5F67"/>
    <w:lvl w:ilvl="0">
      <w:start w:val="1"/>
      <w:numFmt w:val="bullet"/>
      <w:pStyle w:val="Indent1"/>
      <w:lvlText w:val=""/>
      <w:lvlJc w:val="left"/>
      <w:pPr>
        <w:tabs>
          <w:tab w:val="left" w:pos="1211"/>
        </w:tabs>
        <w:ind w:left="1211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"/>
      <w:lvlJc w:val="left"/>
      <w:pPr>
        <w:tabs>
          <w:tab w:val="left" w:pos="3141"/>
        </w:tabs>
        <w:ind w:left="3141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tabs>
          <w:tab w:val="left" w:pos="3861"/>
        </w:tabs>
        <w:ind w:left="3861" w:hanging="360"/>
      </w:pPr>
      <w:rPr>
        <w:rFonts w:ascii="Arial" w:eastAsia="MS Mincho" w:hAnsi="Arial" w:cs="Arial" w:hint="default"/>
      </w:rPr>
    </w:lvl>
    <w:lvl w:ilvl="3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14" w15:restartNumberingAfterBreak="0">
    <w:nsid w:val="77CD346F"/>
    <w:multiLevelType w:val="multilevel"/>
    <w:tmpl w:val="77CD346F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 w15:restartNumberingAfterBreak="0">
    <w:nsid w:val="77F01591"/>
    <w:multiLevelType w:val="multilevel"/>
    <w:tmpl w:val="77F01591"/>
    <w:lvl w:ilvl="0">
      <w:start w:val="1"/>
      <w:numFmt w:val="decimal"/>
      <w:lvlText w:val="%1"/>
      <w:lvlJc w:val="left"/>
      <w:pPr>
        <w:tabs>
          <w:tab w:val="left" w:pos="284"/>
        </w:tabs>
        <w:ind w:left="284" w:hanging="284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86476EF"/>
    <w:multiLevelType w:val="hybridMultilevel"/>
    <w:tmpl w:val="A532F58C"/>
    <w:lvl w:ilvl="0" w:tplc="C1CC5C1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90204AF"/>
    <w:multiLevelType w:val="multilevel"/>
    <w:tmpl w:val="790204A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 w15:restartNumberingAfterBreak="0">
    <w:nsid w:val="796D2F4C"/>
    <w:multiLevelType w:val="multilevel"/>
    <w:tmpl w:val="796D2F4C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B01F5D"/>
    <w:multiLevelType w:val="multilevel"/>
    <w:tmpl w:val="79B01F5D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B4854A9"/>
    <w:multiLevelType w:val="multilevel"/>
    <w:tmpl w:val="7B4854A9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C12056E"/>
    <w:multiLevelType w:val="multilevel"/>
    <w:tmpl w:val="7C12056E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 w15:restartNumberingAfterBreak="0">
    <w:nsid w:val="7CF461E3"/>
    <w:multiLevelType w:val="multilevel"/>
    <w:tmpl w:val="7CF461E3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DAC0176"/>
    <w:multiLevelType w:val="multilevel"/>
    <w:tmpl w:val="7DAC0176"/>
    <w:lvl w:ilvl="0">
      <w:numFmt w:val="bullet"/>
      <w:pStyle w:val="NormalIndent"/>
      <w:lvlText w:val="–"/>
      <w:lvlJc w:val="left"/>
      <w:pPr>
        <w:tabs>
          <w:tab w:val="left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780"/>
        </w:tabs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left" w:pos="2500"/>
        </w:tabs>
        <w:ind w:left="25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3220"/>
        </w:tabs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0"/>
        </w:tabs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60"/>
        </w:tabs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0"/>
        </w:tabs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0"/>
        </w:tabs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20"/>
        </w:tabs>
        <w:ind w:left="6820" w:hanging="360"/>
      </w:pPr>
      <w:rPr>
        <w:rFonts w:ascii="Wingdings" w:hAnsi="Wingdings" w:hint="default"/>
      </w:rPr>
    </w:lvl>
  </w:abstractNum>
  <w:abstractNum w:abstractNumId="124" w15:restartNumberingAfterBreak="0">
    <w:nsid w:val="7E251402"/>
    <w:multiLevelType w:val="multilevel"/>
    <w:tmpl w:val="7E251402"/>
    <w:lvl w:ilvl="0">
      <w:start w:val="1"/>
      <w:numFmt w:val="bullet"/>
      <w:pStyle w:val="FISBullet20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5" w15:restartNumberingAfterBreak="0">
    <w:nsid w:val="7E7E08D3"/>
    <w:multiLevelType w:val="multilevel"/>
    <w:tmpl w:val="7E7E08D3"/>
    <w:lvl w:ilvl="0">
      <w:start w:val="1"/>
      <w:numFmt w:val="bullet"/>
      <w:pStyle w:val="Normal4"/>
      <w:lvlText w:val="o"/>
      <w:lvlJc w:val="left"/>
      <w:pPr>
        <w:tabs>
          <w:tab w:val="left" w:pos="2835"/>
        </w:tabs>
        <w:ind w:left="2835" w:hanging="567"/>
      </w:pPr>
      <w:rPr>
        <w:rFonts w:ascii="Courier New" w:hAnsi="Courier New" w:hint="default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953903963">
    <w:abstractNumId w:val="0"/>
  </w:num>
  <w:num w:numId="2" w16cid:durableId="1280841247">
    <w:abstractNumId w:val="1"/>
  </w:num>
  <w:num w:numId="3" w16cid:durableId="529342171">
    <w:abstractNumId w:val="54"/>
  </w:num>
  <w:num w:numId="4" w16cid:durableId="622004895">
    <w:abstractNumId w:val="84"/>
  </w:num>
  <w:num w:numId="5" w16cid:durableId="1821264325">
    <w:abstractNumId w:val="104"/>
  </w:num>
  <w:num w:numId="6" w16cid:durableId="1546484391">
    <w:abstractNumId w:val="103"/>
  </w:num>
  <w:num w:numId="7" w16cid:durableId="4748265">
    <w:abstractNumId w:val="10"/>
  </w:num>
  <w:num w:numId="8" w16cid:durableId="100490688">
    <w:abstractNumId w:val="35"/>
  </w:num>
  <w:num w:numId="9" w16cid:durableId="1248929987">
    <w:abstractNumId w:val="59"/>
  </w:num>
  <w:num w:numId="10" w16cid:durableId="723211154">
    <w:abstractNumId w:val="96"/>
  </w:num>
  <w:num w:numId="11" w16cid:durableId="931007452">
    <w:abstractNumId w:val="111"/>
  </w:num>
  <w:num w:numId="12" w16cid:durableId="404111116">
    <w:abstractNumId w:val="125"/>
  </w:num>
  <w:num w:numId="13" w16cid:durableId="1283341664">
    <w:abstractNumId w:val="31"/>
  </w:num>
  <w:num w:numId="14" w16cid:durableId="1864781246">
    <w:abstractNumId w:val="72"/>
  </w:num>
  <w:num w:numId="15" w16cid:durableId="1275868856">
    <w:abstractNumId w:val="32"/>
  </w:num>
  <w:num w:numId="16" w16cid:durableId="2105418324">
    <w:abstractNumId w:val="7"/>
  </w:num>
  <w:num w:numId="17" w16cid:durableId="94836377">
    <w:abstractNumId w:val="36"/>
  </w:num>
  <w:num w:numId="18" w16cid:durableId="1399472213">
    <w:abstractNumId w:val="51"/>
  </w:num>
  <w:num w:numId="19" w16cid:durableId="439647183">
    <w:abstractNumId w:val="113"/>
  </w:num>
  <w:num w:numId="20" w16cid:durableId="1552575551">
    <w:abstractNumId w:val="39"/>
  </w:num>
  <w:num w:numId="21" w16cid:durableId="1609965734">
    <w:abstractNumId w:val="110"/>
  </w:num>
  <w:num w:numId="22" w16cid:durableId="2013216448">
    <w:abstractNumId w:val="123"/>
  </w:num>
  <w:num w:numId="23" w16cid:durableId="1632398817">
    <w:abstractNumId w:val="107"/>
  </w:num>
  <w:num w:numId="24" w16cid:durableId="1307589509">
    <w:abstractNumId w:val="86"/>
  </w:num>
  <w:num w:numId="25" w16cid:durableId="1944529863">
    <w:abstractNumId w:val="12"/>
  </w:num>
  <w:num w:numId="26" w16cid:durableId="597904302">
    <w:abstractNumId w:val="48"/>
  </w:num>
  <w:num w:numId="27" w16cid:durableId="1617640044">
    <w:abstractNumId w:val="80"/>
  </w:num>
  <w:num w:numId="28" w16cid:durableId="419103909">
    <w:abstractNumId w:val="102"/>
  </w:num>
  <w:num w:numId="29" w16cid:durableId="1625384109">
    <w:abstractNumId w:val="124"/>
  </w:num>
  <w:num w:numId="30" w16cid:durableId="348607390">
    <w:abstractNumId w:val="37"/>
  </w:num>
  <w:num w:numId="31" w16cid:durableId="289214766">
    <w:abstractNumId w:val="89"/>
  </w:num>
  <w:num w:numId="32" w16cid:durableId="1368676921">
    <w:abstractNumId w:val="58"/>
  </w:num>
  <w:num w:numId="33" w16cid:durableId="449784000">
    <w:abstractNumId w:val="90"/>
  </w:num>
  <w:num w:numId="34" w16cid:durableId="1965379421">
    <w:abstractNumId w:val="88"/>
  </w:num>
  <w:num w:numId="35" w16cid:durableId="337201694">
    <w:abstractNumId w:val="65"/>
  </w:num>
  <w:num w:numId="36" w16cid:durableId="614405848">
    <w:abstractNumId w:val="65"/>
    <w:lvlOverride w:ilvl="0">
      <w:startOverride w:val="1"/>
    </w:lvlOverride>
  </w:num>
  <w:num w:numId="37" w16cid:durableId="2095206038">
    <w:abstractNumId w:val="98"/>
  </w:num>
  <w:num w:numId="38" w16cid:durableId="1111783346">
    <w:abstractNumId w:val="67"/>
  </w:num>
  <w:num w:numId="39" w16cid:durableId="1557280871">
    <w:abstractNumId w:val="8"/>
  </w:num>
  <w:num w:numId="40" w16cid:durableId="1186477749">
    <w:abstractNumId w:val="29"/>
  </w:num>
  <w:num w:numId="41" w16cid:durableId="1829666669">
    <w:abstractNumId w:val="81"/>
  </w:num>
  <w:num w:numId="42" w16cid:durableId="542405880">
    <w:abstractNumId w:val="30"/>
  </w:num>
  <w:num w:numId="43" w16cid:durableId="670372491">
    <w:abstractNumId w:val="14"/>
  </w:num>
  <w:num w:numId="44" w16cid:durableId="1698964802">
    <w:abstractNumId w:val="25"/>
  </w:num>
  <w:num w:numId="45" w16cid:durableId="2036612390">
    <w:abstractNumId w:val="49"/>
  </w:num>
  <w:num w:numId="46" w16cid:durableId="3754536">
    <w:abstractNumId w:val="50"/>
  </w:num>
  <w:num w:numId="47" w16cid:durableId="2075547599">
    <w:abstractNumId w:val="118"/>
  </w:num>
  <w:num w:numId="48" w16cid:durableId="1546525732">
    <w:abstractNumId w:val="42"/>
  </w:num>
  <w:num w:numId="49" w16cid:durableId="1906404927">
    <w:abstractNumId w:val="117"/>
  </w:num>
  <w:num w:numId="50" w16cid:durableId="1434859123">
    <w:abstractNumId w:val="57"/>
  </w:num>
  <w:num w:numId="51" w16cid:durableId="71591504">
    <w:abstractNumId w:val="112"/>
  </w:num>
  <w:num w:numId="52" w16cid:durableId="894050668">
    <w:abstractNumId w:val="69"/>
  </w:num>
  <w:num w:numId="53" w16cid:durableId="571043425">
    <w:abstractNumId w:val="82"/>
  </w:num>
  <w:num w:numId="54" w16cid:durableId="1113477538">
    <w:abstractNumId w:val="73"/>
  </w:num>
  <w:num w:numId="55" w16cid:durableId="1553930659">
    <w:abstractNumId w:val="92"/>
  </w:num>
  <w:num w:numId="56" w16cid:durableId="1784029759">
    <w:abstractNumId w:val="56"/>
  </w:num>
  <w:num w:numId="57" w16cid:durableId="216547446">
    <w:abstractNumId w:val="40"/>
  </w:num>
  <w:num w:numId="58" w16cid:durableId="267781202">
    <w:abstractNumId w:val="95"/>
  </w:num>
  <w:num w:numId="59" w16cid:durableId="2103529316">
    <w:abstractNumId w:val="85"/>
  </w:num>
  <w:num w:numId="60" w16cid:durableId="1317342946">
    <w:abstractNumId w:val="2"/>
  </w:num>
  <w:num w:numId="61" w16cid:durableId="1212881480">
    <w:abstractNumId w:val="55"/>
  </w:num>
  <w:num w:numId="62" w16cid:durableId="1510212396">
    <w:abstractNumId w:val="79"/>
  </w:num>
  <w:num w:numId="63" w16cid:durableId="2031835793">
    <w:abstractNumId w:val="101"/>
  </w:num>
  <w:num w:numId="64" w16cid:durableId="1414935518">
    <w:abstractNumId w:val="100"/>
  </w:num>
  <w:num w:numId="65" w16cid:durableId="1492793347">
    <w:abstractNumId w:val="121"/>
  </w:num>
  <w:num w:numId="66" w16cid:durableId="1001783520">
    <w:abstractNumId w:val="66"/>
  </w:num>
  <w:num w:numId="67" w16cid:durableId="1053383143">
    <w:abstractNumId w:val="71"/>
  </w:num>
  <w:num w:numId="68" w16cid:durableId="1323239381">
    <w:abstractNumId w:val="60"/>
  </w:num>
  <w:num w:numId="69" w16cid:durableId="644159538">
    <w:abstractNumId w:val="3"/>
  </w:num>
  <w:num w:numId="70" w16cid:durableId="1462843903">
    <w:abstractNumId w:val="33"/>
  </w:num>
  <w:num w:numId="71" w16cid:durableId="356084638">
    <w:abstractNumId w:val="115"/>
  </w:num>
  <w:num w:numId="72" w16cid:durableId="644630642">
    <w:abstractNumId w:val="75"/>
  </w:num>
  <w:num w:numId="73" w16cid:durableId="1700856444">
    <w:abstractNumId w:val="22"/>
  </w:num>
  <w:num w:numId="74" w16cid:durableId="1921478086">
    <w:abstractNumId w:val="47"/>
  </w:num>
  <w:num w:numId="75" w16cid:durableId="1585647034">
    <w:abstractNumId w:val="24"/>
  </w:num>
  <w:num w:numId="76" w16cid:durableId="243151892">
    <w:abstractNumId w:val="97"/>
  </w:num>
  <w:num w:numId="77" w16cid:durableId="555707185">
    <w:abstractNumId w:val="114"/>
  </w:num>
  <w:num w:numId="78" w16cid:durableId="1993830084">
    <w:abstractNumId w:val="27"/>
  </w:num>
  <w:num w:numId="79" w16cid:durableId="1408378945">
    <w:abstractNumId w:val="4"/>
  </w:num>
  <w:num w:numId="80" w16cid:durableId="369886592">
    <w:abstractNumId w:val="45"/>
  </w:num>
  <w:num w:numId="81" w16cid:durableId="214777918">
    <w:abstractNumId w:val="15"/>
  </w:num>
  <w:num w:numId="82" w16cid:durableId="1401250443">
    <w:abstractNumId w:val="99"/>
  </w:num>
  <w:num w:numId="83" w16cid:durableId="461309891">
    <w:abstractNumId w:val="41"/>
  </w:num>
  <w:num w:numId="84" w16cid:durableId="245649387">
    <w:abstractNumId w:val="28"/>
  </w:num>
  <w:num w:numId="85" w16cid:durableId="1696930513">
    <w:abstractNumId w:val="26"/>
  </w:num>
  <w:num w:numId="86" w16cid:durableId="1828589638">
    <w:abstractNumId w:val="5"/>
  </w:num>
  <w:num w:numId="87" w16cid:durableId="2079858872">
    <w:abstractNumId w:val="87"/>
  </w:num>
  <w:num w:numId="88" w16cid:durableId="1304853763">
    <w:abstractNumId w:val="21"/>
  </w:num>
  <w:num w:numId="89" w16cid:durableId="911962643">
    <w:abstractNumId w:val="18"/>
  </w:num>
  <w:num w:numId="90" w16cid:durableId="22563377">
    <w:abstractNumId w:val="91"/>
  </w:num>
  <w:num w:numId="91" w16cid:durableId="1096287201">
    <w:abstractNumId w:val="6"/>
  </w:num>
  <w:num w:numId="92" w16cid:durableId="859003472">
    <w:abstractNumId w:val="108"/>
  </w:num>
  <w:num w:numId="93" w16cid:durableId="664818951">
    <w:abstractNumId w:val="78"/>
  </w:num>
  <w:num w:numId="94" w16cid:durableId="715742895">
    <w:abstractNumId w:val="20"/>
  </w:num>
  <w:num w:numId="95" w16cid:durableId="1295065093">
    <w:abstractNumId w:val="119"/>
  </w:num>
  <w:num w:numId="96" w16cid:durableId="2146309318">
    <w:abstractNumId w:val="38"/>
  </w:num>
  <w:num w:numId="97" w16cid:durableId="2080974856">
    <w:abstractNumId w:val="106"/>
  </w:num>
  <w:num w:numId="98" w16cid:durableId="552237657">
    <w:abstractNumId w:val="11"/>
  </w:num>
  <w:num w:numId="99" w16cid:durableId="1426850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2061513514">
    <w:abstractNumId w:val="9"/>
  </w:num>
  <w:num w:numId="101" w16cid:durableId="1339771787">
    <w:abstractNumId w:val="76"/>
  </w:num>
  <w:num w:numId="102" w16cid:durableId="1581595862">
    <w:abstractNumId w:val="23"/>
    <w:lvlOverride w:ilvl="0">
      <w:startOverride w:val="1"/>
    </w:lvlOverride>
  </w:num>
  <w:num w:numId="103" w16cid:durableId="616377388">
    <w:abstractNumId w:val="23"/>
  </w:num>
  <w:num w:numId="104" w16cid:durableId="1206331650">
    <w:abstractNumId w:val="93"/>
  </w:num>
  <w:num w:numId="105" w16cid:durableId="1117797166">
    <w:abstractNumId w:val="44"/>
  </w:num>
  <w:num w:numId="106" w16cid:durableId="944922065">
    <w:abstractNumId w:val="122"/>
  </w:num>
  <w:num w:numId="107" w16cid:durableId="613555905">
    <w:abstractNumId w:val="64"/>
  </w:num>
  <w:num w:numId="108" w16cid:durableId="293995089">
    <w:abstractNumId w:val="17"/>
  </w:num>
  <w:num w:numId="109" w16cid:durableId="502861349">
    <w:abstractNumId w:val="120"/>
  </w:num>
  <w:num w:numId="110" w16cid:durableId="614017484">
    <w:abstractNumId w:val="83"/>
  </w:num>
  <w:num w:numId="111" w16cid:durableId="1263757523">
    <w:abstractNumId w:val="16"/>
  </w:num>
  <w:num w:numId="112" w16cid:durableId="932588137">
    <w:abstractNumId w:val="61"/>
  </w:num>
  <w:num w:numId="113" w16cid:durableId="628704947">
    <w:abstractNumId w:val="13"/>
  </w:num>
  <w:num w:numId="114" w16cid:durableId="1875993380">
    <w:abstractNumId w:val="62"/>
  </w:num>
  <w:num w:numId="115" w16cid:durableId="1220823232">
    <w:abstractNumId w:val="53"/>
  </w:num>
  <w:num w:numId="116" w16cid:durableId="1511869627">
    <w:abstractNumId w:val="52"/>
  </w:num>
  <w:num w:numId="117" w16cid:durableId="1928952388">
    <w:abstractNumId w:val="46"/>
  </w:num>
  <w:num w:numId="118" w16cid:durableId="233779771">
    <w:abstractNumId w:val="94"/>
  </w:num>
  <w:num w:numId="119" w16cid:durableId="734203184">
    <w:abstractNumId w:val="63"/>
  </w:num>
  <w:num w:numId="120" w16cid:durableId="1374766127">
    <w:abstractNumId w:val="77"/>
  </w:num>
  <w:num w:numId="121" w16cid:durableId="1819150982">
    <w:abstractNumId w:val="34"/>
  </w:num>
  <w:num w:numId="122" w16cid:durableId="926381757">
    <w:abstractNumId w:val="70"/>
  </w:num>
  <w:num w:numId="123" w16cid:durableId="746851803">
    <w:abstractNumId w:val="116"/>
  </w:num>
  <w:num w:numId="124" w16cid:durableId="546189569">
    <w:abstractNumId w:val="43"/>
  </w:num>
  <w:num w:numId="125" w16cid:durableId="1589577373">
    <w:abstractNumId w:val="105"/>
  </w:num>
  <w:num w:numId="126" w16cid:durableId="476188219">
    <w:abstractNumId w:val="74"/>
  </w:num>
  <w:num w:numId="127" w16cid:durableId="1718896187">
    <w:abstractNumId w:val="109"/>
  </w:num>
  <w:num w:numId="128" w16cid:durableId="697465395">
    <w:abstractNumId w:val="68"/>
  </w:num>
  <w:num w:numId="129" w16cid:durableId="1982692133">
    <w:abstractNumId w:val="19"/>
  </w:num>
  <w:numIdMacAtCleanup w:val="1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o Thanh Huong">
    <w15:presenceInfo w15:providerId="None" w15:userId="Vo Thanh Huong"/>
  </w15:person>
  <w15:person w15:author="Thu Trang">
    <w15:presenceInfo w15:providerId="None" w15:userId="Thu Tr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ocumentProtection w:edit="trackedChanges"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A9"/>
    <w:rsid w:val="00000653"/>
    <w:rsid w:val="000029C1"/>
    <w:rsid w:val="00002A2B"/>
    <w:rsid w:val="00003903"/>
    <w:rsid w:val="000059A4"/>
    <w:rsid w:val="00010C99"/>
    <w:rsid w:val="000129F1"/>
    <w:rsid w:val="00014F68"/>
    <w:rsid w:val="00015467"/>
    <w:rsid w:val="00024FD7"/>
    <w:rsid w:val="00025C45"/>
    <w:rsid w:val="000261C0"/>
    <w:rsid w:val="000262F7"/>
    <w:rsid w:val="0002651C"/>
    <w:rsid w:val="00027433"/>
    <w:rsid w:val="00032F1C"/>
    <w:rsid w:val="000331DB"/>
    <w:rsid w:val="000334B0"/>
    <w:rsid w:val="00034109"/>
    <w:rsid w:val="00035BA0"/>
    <w:rsid w:val="00036A87"/>
    <w:rsid w:val="00040744"/>
    <w:rsid w:val="00040845"/>
    <w:rsid w:val="000416F1"/>
    <w:rsid w:val="00041CAB"/>
    <w:rsid w:val="00042086"/>
    <w:rsid w:val="0004372A"/>
    <w:rsid w:val="00043F8E"/>
    <w:rsid w:val="0004465A"/>
    <w:rsid w:val="00044C9E"/>
    <w:rsid w:val="00045ED4"/>
    <w:rsid w:val="0004620E"/>
    <w:rsid w:val="00046DFF"/>
    <w:rsid w:val="00046FD1"/>
    <w:rsid w:val="00047B0A"/>
    <w:rsid w:val="000515C6"/>
    <w:rsid w:val="000518B1"/>
    <w:rsid w:val="000524AE"/>
    <w:rsid w:val="00052A22"/>
    <w:rsid w:val="0005317B"/>
    <w:rsid w:val="00053231"/>
    <w:rsid w:val="00057A52"/>
    <w:rsid w:val="00060F1D"/>
    <w:rsid w:val="000615D3"/>
    <w:rsid w:val="00061653"/>
    <w:rsid w:val="000617AE"/>
    <w:rsid w:val="00061BEA"/>
    <w:rsid w:val="00061E79"/>
    <w:rsid w:val="00063367"/>
    <w:rsid w:val="000650CC"/>
    <w:rsid w:val="00065861"/>
    <w:rsid w:val="00072623"/>
    <w:rsid w:val="000729C6"/>
    <w:rsid w:val="000731CF"/>
    <w:rsid w:val="00073A0F"/>
    <w:rsid w:val="00074D7E"/>
    <w:rsid w:val="00074E80"/>
    <w:rsid w:val="0007567C"/>
    <w:rsid w:val="00076ADC"/>
    <w:rsid w:val="00077BA9"/>
    <w:rsid w:val="00080097"/>
    <w:rsid w:val="000801D6"/>
    <w:rsid w:val="00082291"/>
    <w:rsid w:val="00082AA7"/>
    <w:rsid w:val="00082E01"/>
    <w:rsid w:val="00083C73"/>
    <w:rsid w:val="000842B1"/>
    <w:rsid w:val="00085022"/>
    <w:rsid w:val="0008541B"/>
    <w:rsid w:val="00085D49"/>
    <w:rsid w:val="00087897"/>
    <w:rsid w:val="00087DCC"/>
    <w:rsid w:val="00090C5B"/>
    <w:rsid w:val="00090C6F"/>
    <w:rsid w:val="00093AD9"/>
    <w:rsid w:val="00093CFC"/>
    <w:rsid w:val="000954AC"/>
    <w:rsid w:val="000976D5"/>
    <w:rsid w:val="000A00F1"/>
    <w:rsid w:val="000A0BF1"/>
    <w:rsid w:val="000A1EB8"/>
    <w:rsid w:val="000A5AEF"/>
    <w:rsid w:val="000A5D25"/>
    <w:rsid w:val="000A627E"/>
    <w:rsid w:val="000A7D8F"/>
    <w:rsid w:val="000B00C5"/>
    <w:rsid w:val="000B1553"/>
    <w:rsid w:val="000B1C59"/>
    <w:rsid w:val="000B29A4"/>
    <w:rsid w:val="000B5589"/>
    <w:rsid w:val="000B604F"/>
    <w:rsid w:val="000B6D85"/>
    <w:rsid w:val="000C0D72"/>
    <w:rsid w:val="000C29E7"/>
    <w:rsid w:val="000C2DE3"/>
    <w:rsid w:val="000C39B9"/>
    <w:rsid w:val="000C47DB"/>
    <w:rsid w:val="000C623E"/>
    <w:rsid w:val="000C65A5"/>
    <w:rsid w:val="000C74BB"/>
    <w:rsid w:val="000D1D4E"/>
    <w:rsid w:val="000D3A60"/>
    <w:rsid w:val="000D5556"/>
    <w:rsid w:val="000D6125"/>
    <w:rsid w:val="000D6C22"/>
    <w:rsid w:val="000D74DA"/>
    <w:rsid w:val="000D7993"/>
    <w:rsid w:val="000D7ACF"/>
    <w:rsid w:val="000E03BC"/>
    <w:rsid w:val="000E1625"/>
    <w:rsid w:val="000E3270"/>
    <w:rsid w:val="000E3E16"/>
    <w:rsid w:val="000E3FE4"/>
    <w:rsid w:val="000E4121"/>
    <w:rsid w:val="000E449D"/>
    <w:rsid w:val="000E7B89"/>
    <w:rsid w:val="000F1F5D"/>
    <w:rsid w:val="000F4478"/>
    <w:rsid w:val="000F64AB"/>
    <w:rsid w:val="000F6591"/>
    <w:rsid w:val="000F6937"/>
    <w:rsid w:val="000F7211"/>
    <w:rsid w:val="000F7C41"/>
    <w:rsid w:val="000F7E68"/>
    <w:rsid w:val="00100531"/>
    <w:rsid w:val="001009A2"/>
    <w:rsid w:val="001018E1"/>
    <w:rsid w:val="00101BED"/>
    <w:rsid w:val="00104D8F"/>
    <w:rsid w:val="00110F7C"/>
    <w:rsid w:val="0011148C"/>
    <w:rsid w:val="00113315"/>
    <w:rsid w:val="001134C5"/>
    <w:rsid w:val="0011445E"/>
    <w:rsid w:val="00114D18"/>
    <w:rsid w:val="00116BF2"/>
    <w:rsid w:val="0011740A"/>
    <w:rsid w:val="00120BEA"/>
    <w:rsid w:val="00121B74"/>
    <w:rsid w:val="00121D75"/>
    <w:rsid w:val="001221A8"/>
    <w:rsid w:val="00130645"/>
    <w:rsid w:val="00133298"/>
    <w:rsid w:val="001349BB"/>
    <w:rsid w:val="0013634D"/>
    <w:rsid w:val="00141631"/>
    <w:rsid w:val="0014205F"/>
    <w:rsid w:val="001429B0"/>
    <w:rsid w:val="001452BF"/>
    <w:rsid w:val="001453C9"/>
    <w:rsid w:val="00146456"/>
    <w:rsid w:val="00146E18"/>
    <w:rsid w:val="00147B0C"/>
    <w:rsid w:val="001525FE"/>
    <w:rsid w:val="00152A5C"/>
    <w:rsid w:val="00152CA2"/>
    <w:rsid w:val="00152E33"/>
    <w:rsid w:val="001530B9"/>
    <w:rsid w:val="00154A08"/>
    <w:rsid w:val="00154EC3"/>
    <w:rsid w:val="00156744"/>
    <w:rsid w:val="00156935"/>
    <w:rsid w:val="00156F41"/>
    <w:rsid w:val="00156F46"/>
    <w:rsid w:val="00157E52"/>
    <w:rsid w:val="0016009D"/>
    <w:rsid w:val="00161260"/>
    <w:rsid w:val="0016140B"/>
    <w:rsid w:val="00161A97"/>
    <w:rsid w:val="00165494"/>
    <w:rsid w:val="0016622C"/>
    <w:rsid w:val="00167687"/>
    <w:rsid w:val="0016783E"/>
    <w:rsid w:val="00170D50"/>
    <w:rsid w:val="00173F6A"/>
    <w:rsid w:val="00174225"/>
    <w:rsid w:val="001744BD"/>
    <w:rsid w:val="0017471D"/>
    <w:rsid w:val="00174AC9"/>
    <w:rsid w:val="0017654E"/>
    <w:rsid w:val="00177E0B"/>
    <w:rsid w:val="001807BC"/>
    <w:rsid w:val="00180945"/>
    <w:rsid w:val="00180990"/>
    <w:rsid w:val="00181895"/>
    <w:rsid w:val="001819AE"/>
    <w:rsid w:val="001841F5"/>
    <w:rsid w:val="00184CF3"/>
    <w:rsid w:val="00186622"/>
    <w:rsid w:val="00187330"/>
    <w:rsid w:val="00187FB5"/>
    <w:rsid w:val="001902FE"/>
    <w:rsid w:val="0019126D"/>
    <w:rsid w:val="00191424"/>
    <w:rsid w:val="00194800"/>
    <w:rsid w:val="001960E5"/>
    <w:rsid w:val="001A0824"/>
    <w:rsid w:val="001A0C59"/>
    <w:rsid w:val="001A132F"/>
    <w:rsid w:val="001A257F"/>
    <w:rsid w:val="001A3A47"/>
    <w:rsid w:val="001A4DCC"/>
    <w:rsid w:val="001A5E57"/>
    <w:rsid w:val="001A6DBC"/>
    <w:rsid w:val="001A772D"/>
    <w:rsid w:val="001A7D8A"/>
    <w:rsid w:val="001A7DEA"/>
    <w:rsid w:val="001B0186"/>
    <w:rsid w:val="001B10B5"/>
    <w:rsid w:val="001B1A4E"/>
    <w:rsid w:val="001B249C"/>
    <w:rsid w:val="001B29D5"/>
    <w:rsid w:val="001B2B3B"/>
    <w:rsid w:val="001B3D14"/>
    <w:rsid w:val="001B52EE"/>
    <w:rsid w:val="001B7D84"/>
    <w:rsid w:val="001C0353"/>
    <w:rsid w:val="001C2FFE"/>
    <w:rsid w:val="001C30BA"/>
    <w:rsid w:val="001C3FC6"/>
    <w:rsid w:val="001C5006"/>
    <w:rsid w:val="001C5470"/>
    <w:rsid w:val="001C786C"/>
    <w:rsid w:val="001D0C62"/>
    <w:rsid w:val="001D36F8"/>
    <w:rsid w:val="001D5F4D"/>
    <w:rsid w:val="001D6FC6"/>
    <w:rsid w:val="001E03EE"/>
    <w:rsid w:val="001E1A56"/>
    <w:rsid w:val="001E24D6"/>
    <w:rsid w:val="001E2838"/>
    <w:rsid w:val="001E3172"/>
    <w:rsid w:val="001E4DA2"/>
    <w:rsid w:val="001E53FB"/>
    <w:rsid w:val="001E6298"/>
    <w:rsid w:val="001E6B08"/>
    <w:rsid w:val="001E6F7A"/>
    <w:rsid w:val="001E78DB"/>
    <w:rsid w:val="001E7EE6"/>
    <w:rsid w:val="001F1B4E"/>
    <w:rsid w:val="001F1C0F"/>
    <w:rsid w:val="001F2502"/>
    <w:rsid w:val="001F3EE8"/>
    <w:rsid w:val="001F7131"/>
    <w:rsid w:val="001F71DA"/>
    <w:rsid w:val="00202C34"/>
    <w:rsid w:val="00202DC4"/>
    <w:rsid w:val="00202F8F"/>
    <w:rsid w:val="00205377"/>
    <w:rsid w:val="002056D7"/>
    <w:rsid w:val="0020634C"/>
    <w:rsid w:val="002066AA"/>
    <w:rsid w:val="002074E0"/>
    <w:rsid w:val="002110A6"/>
    <w:rsid w:val="002112AC"/>
    <w:rsid w:val="0021192F"/>
    <w:rsid w:val="00211FE7"/>
    <w:rsid w:val="0021227A"/>
    <w:rsid w:val="00214676"/>
    <w:rsid w:val="002173BD"/>
    <w:rsid w:val="00217FFD"/>
    <w:rsid w:val="00220246"/>
    <w:rsid w:val="00220CF1"/>
    <w:rsid w:val="002214FE"/>
    <w:rsid w:val="00221E26"/>
    <w:rsid w:val="00222107"/>
    <w:rsid w:val="00222B26"/>
    <w:rsid w:val="00223E59"/>
    <w:rsid w:val="00223EC9"/>
    <w:rsid w:val="00225434"/>
    <w:rsid w:val="00225830"/>
    <w:rsid w:val="00226B3A"/>
    <w:rsid w:val="00227FEF"/>
    <w:rsid w:val="002300EA"/>
    <w:rsid w:val="002309C3"/>
    <w:rsid w:val="00231B49"/>
    <w:rsid w:val="00233B53"/>
    <w:rsid w:val="002344BA"/>
    <w:rsid w:val="00235B48"/>
    <w:rsid w:val="0023660E"/>
    <w:rsid w:val="0023661D"/>
    <w:rsid w:val="00236EC4"/>
    <w:rsid w:val="0024012F"/>
    <w:rsid w:val="00240AD9"/>
    <w:rsid w:val="002415AD"/>
    <w:rsid w:val="00242ABF"/>
    <w:rsid w:val="00244529"/>
    <w:rsid w:val="0024791C"/>
    <w:rsid w:val="00250E89"/>
    <w:rsid w:val="00250FD2"/>
    <w:rsid w:val="002523C2"/>
    <w:rsid w:val="002529BC"/>
    <w:rsid w:val="0025382D"/>
    <w:rsid w:val="00254336"/>
    <w:rsid w:val="00254C51"/>
    <w:rsid w:val="00255796"/>
    <w:rsid w:val="00256C15"/>
    <w:rsid w:val="00260067"/>
    <w:rsid w:val="0026168C"/>
    <w:rsid w:val="00262E2A"/>
    <w:rsid w:val="0026517E"/>
    <w:rsid w:val="002659F9"/>
    <w:rsid w:val="00265A79"/>
    <w:rsid w:val="00265CD0"/>
    <w:rsid w:val="00265CD4"/>
    <w:rsid w:val="002677A5"/>
    <w:rsid w:val="002720AA"/>
    <w:rsid w:val="00272255"/>
    <w:rsid w:val="00272FE7"/>
    <w:rsid w:val="002739B0"/>
    <w:rsid w:val="00273CAD"/>
    <w:rsid w:val="0027613E"/>
    <w:rsid w:val="00276614"/>
    <w:rsid w:val="0027678A"/>
    <w:rsid w:val="00276AEA"/>
    <w:rsid w:val="00277772"/>
    <w:rsid w:val="00277CBB"/>
    <w:rsid w:val="0028002C"/>
    <w:rsid w:val="00280947"/>
    <w:rsid w:val="002824C4"/>
    <w:rsid w:val="0028493E"/>
    <w:rsid w:val="00284C7F"/>
    <w:rsid w:val="002850E1"/>
    <w:rsid w:val="00285A04"/>
    <w:rsid w:val="00286446"/>
    <w:rsid w:val="00287025"/>
    <w:rsid w:val="00290C75"/>
    <w:rsid w:val="00291A68"/>
    <w:rsid w:val="00294349"/>
    <w:rsid w:val="00295D1F"/>
    <w:rsid w:val="00295D35"/>
    <w:rsid w:val="002A0DEF"/>
    <w:rsid w:val="002A0F0A"/>
    <w:rsid w:val="002A1707"/>
    <w:rsid w:val="002A30D0"/>
    <w:rsid w:val="002A37E1"/>
    <w:rsid w:val="002A6977"/>
    <w:rsid w:val="002A6A62"/>
    <w:rsid w:val="002A70C4"/>
    <w:rsid w:val="002A78A8"/>
    <w:rsid w:val="002A7972"/>
    <w:rsid w:val="002B070E"/>
    <w:rsid w:val="002B28FF"/>
    <w:rsid w:val="002B2AF1"/>
    <w:rsid w:val="002B333E"/>
    <w:rsid w:val="002B3EEB"/>
    <w:rsid w:val="002B462E"/>
    <w:rsid w:val="002B6B06"/>
    <w:rsid w:val="002C13AB"/>
    <w:rsid w:val="002C16B1"/>
    <w:rsid w:val="002C4FB2"/>
    <w:rsid w:val="002C5360"/>
    <w:rsid w:val="002C63BA"/>
    <w:rsid w:val="002C68C4"/>
    <w:rsid w:val="002C7802"/>
    <w:rsid w:val="002C79D0"/>
    <w:rsid w:val="002C7B34"/>
    <w:rsid w:val="002D0117"/>
    <w:rsid w:val="002D1875"/>
    <w:rsid w:val="002D18A9"/>
    <w:rsid w:val="002D23A3"/>
    <w:rsid w:val="002D5BD8"/>
    <w:rsid w:val="002D71DB"/>
    <w:rsid w:val="002E0D1C"/>
    <w:rsid w:val="002E1AB4"/>
    <w:rsid w:val="002E1DB7"/>
    <w:rsid w:val="002E4910"/>
    <w:rsid w:val="002E646E"/>
    <w:rsid w:val="002E75CB"/>
    <w:rsid w:val="002F03BD"/>
    <w:rsid w:val="002F29DB"/>
    <w:rsid w:val="002F2E3B"/>
    <w:rsid w:val="002F39B1"/>
    <w:rsid w:val="002F49CC"/>
    <w:rsid w:val="002F5AED"/>
    <w:rsid w:val="002F5C66"/>
    <w:rsid w:val="002F6151"/>
    <w:rsid w:val="002F7560"/>
    <w:rsid w:val="002F77FB"/>
    <w:rsid w:val="002F78EC"/>
    <w:rsid w:val="00301B21"/>
    <w:rsid w:val="003062A4"/>
    <w:rsid w:val="00306846"/>
    <w:rsid w:val="00307DC8"/>
    <w:rsid w:val="003107D9"/>
    <w:rsid w:val="00310A17"/>
    <w:rsid w:val="00310B8F"/>
    <w:rsid w:val="00311762"/>
    <w:rsid w:val="003163E1"/>
    <w:rsid w:val="003169EC"/>
    <w:rsid w:val="00317911"/>
    <w:rsid w:val="00317B67"/>
    <w:rsid w:val="00317BE3"/>
    <w:rsid w:val="00320011"/>
    <w:rsid w:val="00321AF2"/>
    <w:rsid w:val="00322274"/>
    <w:rsid w:val="003234A1"/>
    <w:rsid w:val="00324B19"/>
    <w:rsid w:val="00325744"/>
    <w:rsid w:val="00326484"/>
    <w:rsid w:val="00326ADE"/>
    <w:rsid w:val="00326DAE"/>
    <w:rsid w:val="00326F5B"/>
    <w:rsid w:val="00330A00"/>
    <w:rsid w:val="003336B9"/>
    <w:rsid w:val="0033469E"/>
    <w:rsid w:val="003346AF"/>
    <w:rsid w:val="00334E6D"/>
    <w:rsid w:val="00335185"/>
    <w:rsid w:val="00335602"/>
    <w:rsid w:val="00335603"/>
    <w:rsid w:val="0033583B"/>
    <w:rsid w:val="00337925"/>
    <w:rsid w:val="003402B7"/>
    <w:rsid w:val="003415E3"/>
    <w:rsid w:val="00342F9A"/>
    <w:rsid w:val="00343485"/>
    <w:rsid w:val="003442AC"/>
    <w:rsid w:val="003464D9"/>
    <w:rsid w:val="00346A82"/>
    <w:rsid w:val="003501B3"/>
    <w:rsid w:val="00351482"/>
    <w:rsid w:val="00351668"/>
    <w:rsid w:val="003516C1"/>
    <w:rsid w:val="003532B8"/>
    <w:rsid w:val="003540C8"/>
    <w:rsid w:val="00354B37"/>
    <w:rsid w:val="00354F46"/>
    <w:rsid w:val="00355D16"/>
    <w:rsid w:val="00360CFB"/>
    <w:rsid w:val="00361BD8"/>
    <w:rsid w:val="0036358B"/>
    <w:rsid w:val="00363923"/>
    <w:rsid w:val="0036426D"/>
    <w:rsid w:val="00364A4E"/>
    <w:rsid w:val="00364DCF"/>
    <w:rsid w:val="003661D4"/>
    <w:rsid w:val="0036754B"/>
    <w:rsid w:val="003677E0"/>
    <w:rsid w:val="00367F15"/>
    <w:rsid w:val="00370878"/>
    <w:rsid w:val="00370DD6"/>
    <w:rsid w:val="003710E5"/>
    <w:rsid w:val="003750F9"/>
    <w:rsid w:val="0037644F"/>
    <w:rsid w:val="0037656D"/>
    <w:rsid w:val="0037673B"/>
    <w:rsid w:val="0038078C"/>
    <w:rsid w:val="003807AF"/>
    <w:rsid w:val="00380C8B"/>
    <w:rsid w:val="00380E87"/>
    <w:rsid w:val="00381FB1"/>
    <w:rsid w:val="00382F9C"/>
    <w:rsid w:val="003856AB"/>
    <w:rsid w:val="0038742F"/>
    <w:rsid w:val="00387E00"/>
    <w:rsid w:val="00391C1F"/>
    <w:rsid w:val="003932B0"/>
    <w:rsid w:val="0039333B"/>
    <w:rsid w:val="003947A6"/>
    <w:rsid w:val="003948E6"/>
    <w:rsid w:val="00394DAE"/>
    <w:rsid w:val="00396647"/>
    <w:rsid w:val="00397672"/>
    <w:rsid w:val="003A0DB6"/>
    <w:rsid w:val="003A3350"/>
    <w:rsid w:val="003A4CF8"/>
    <w:rsid w:val="003A57A7"/>
    <w:rsid w:val="003A5E46"/>
    <w:rsid w:val="003A69BF"/>
    <w:rsid w:val="003A7C42"/>
    <w:rsid w:val="003B10D1"/>
    <w:rsid w:val="003B1286"/>
    <w:rsid w:val="003B139A"/>
    <w:rsid w:val="003B4033"/>
    <w:rsid w:val="003B526C"/>
    <w:rsid w:val="003B62D6"/>
    <w:rsid w:val="003C123D"/>
    <w:rsid w:val="003C2554"/>
    <w:rsid w:val="003C4578"/>
    <w:rsid w:val="003C6B0E"/>
    <w:rsid w:val="003C7677"/>
    <w:rsid w:val="003D1385"/>
    <w:rsid w:val="003D1FDA"/>
    <w:rsid w:val="003D27C6"/>
    <w:rsid w:val="003D2FC2"/>
    <w:rsid w:val="003D3BB8"/>
    <w:rsid w:val="003D51D6"/>
    <w:rsid w:val="003D5408"/>
    <w:rsid w:val="003D5B96"/>
    <w:rsid w:val="003D7593"/>
    <w:rsid w:val="003D7931"/>
    <w:rsid w:val="003D7F41"/>
    <w:rsid w:val="003E0E41"/>
    <w:rsid w:val="003E0FD2"/>
    <w:rsid w:val="003E118A"/>
    <w:rsid w:val="003E1A66"/>
    <w:rsid w:val="003E271C"/>
    <w:rsid w:val="003E2995"/>
    <w:rsid w:val="003E337A"/>
    <w:rsid w:val="003E4FBB"/>
    <w:rsid w:val="003E5E16"/>
    <w:rsid w:val="003E6ACB"/>
    <w:rsid w:val="003F03A6"/>
    <w:rsid w:val="003F1B84"/>
    <w:rsid w:val="003F3B26"/>
    <w:rsid w:val="003F3E92"/>
    <w:rsid w:val="003F4459"/>
    <w:rsid w:val="004018EB"/>
    <w:rsid w:val="00403858"/>
    <w:rsid w:val="00403E88"/>
    <w:rsid w:val="004049C7"/>
    <w:rsid w:val="004056EC"/>
    <w:rsid w:val="00406D6F"/>
    <w:rsid w:val="00407301"/>
    <w:rsid w:val="00407FA2"/>
    <w:rsid w:val="00411A39"/>
    <w:rsid w:val="004128C6"/>
    <w:rsid w:val="004150A8"/>
    <w:rsid w:val="004157DE"/>
    <w:rsid w:val="00415934"/>
    <w:rsid w:val="0042086F"/>
    <w:rsid w:val="004210BF"/>
    <w:rsid w:val="004214CD"/>
    <w:rsid w:val="00422F42"/>
    <w:rsid w:val="00423927"/>
    <w:rsid w:val="00423C7D"/>
    <w:rsid w:val="004243DF"/>
    <w:rsid w:val="00424783"/>
    <w:rsid w:val="00424849"/>
    <w:rsid w:val="00424FBE"/>
    <w:rsid w:val="00425919"/>
    <w:rsid w:val="00427970"/>
    <w:rsid w:val="00427BF2"/>
    <w:rsid w:val="00430EA0"/>
    <w:rsid w:val="00431BF6"/>
    <w:rsid w:val="004322FC"/>
    <w:rsid w:val="00432733"/>
    <w:rsid w:val="00433864"/>
    <w:rsid w:val="004344CD"/>
    <w:rsid w:val="004346E6"/>
    <w:rsid w:val="00434F9C"/>
    <w:rsid w:val="00435178"/>
    <w:rsid w:val="0043582D"/>
    <w:rsid w:val="0043759B"/>
    <w:rsid w:val="00437B59"/>
    <w:rsid w:val="00437CAF"/>
    <w:rsid w:val="00441A20"/>
    <w:rsid w:val="00442775"/>
    <w:rsid w:val="00443705"/>
    <w:rsid w:val="00444A3C"/>
    <w:rsid w:val="00444C0B"/>
    <w:rsid w:val="00445FE4"/>
    <w:rsid w:val="0044683E"/>
    <w:rsid w:val="00451AB6"/>
    <w:rsid w:val="004526DF"/>
    <w:rsid w:val="00452D85"/>
    <w:rsid w:val="00452DFD"/>
    <w:rsid w:val="00453CB1"/>
    <w:rsid w:val="00457B5F"/>
    <w:rsid w:val="00461844"/>
    <w:rsid w:val="004621B9"/>
    <w:rsid w:val="004625E1"/>
    <w:rsid w:val="0046404E"/>
    <w:rsid w:val="00464486"/>
    <w:rsid w:val="00466B32"/>
    <w:rsid w:val="00467F02"/>
    <w:rsid w:val="004701C1"/>
    <w:rsid w:val="00473CDE"/>
    <w:rsid w:val="004745F8"/>
    <w:rsid w:val="004757B3"/>
    <w:rsid w:val="00475FF6"/>
    <w:rsid w:val="0047783C"/>
    <w:rsid w:val="004809A2"/>
    <w:rsid w:val="00481E47"/>
    <w:rsid w:val="00483CE4"/>
    <w:rsid w:val="00483CF3"/>
    <w:rsid w:val="00484582"/>
    <w:rsid w:val="0048495E"/>
    <w:rsid w:val="00484F47"/>
    <w:rsid w:val="00485857"/>
    <w:rsid w:val="004868D5"/>
    <w:rsid w:val="004908FB"/>
    <w:rsid w:val="00490F0A"/>
    <w:rsid w:val="00491673"/>
    <w:rsid w:val="004918BD"/>
    <w:rsid w:val="004922B7"/>
    <w:rsid w:val="00492426"/>
    <w:rsid w:val="004927E5"/>
    <w:rsid w:val="00492B6C"/>
    <w:rsid w:val="0049311E"/>
    <w:rsid w:val="00495518"/>
    <w:rsid w:val="00495E80"/>
    <w:rsid w:val="00497687"/>
    <w:rsid w:val="00497B87"/>
    <w:rsid w:val="004A1467"/>
    <w:rsid w:val="004A2CD1"/>
    <w:rsid w:val="004A4900"/>
    <w:rsid w:val="004A4E81"/>
    <w:rsid w:val="004A5720"/>
    <w:rsid w:val="004A58D8"/>
    <w:rsid w:val="004A65C0"/>
    <w:rsid w:val="004A6E2D"/>
    <w:rsid w:val="004A73BB"/>
    <w:rsid w:val="004B4042"/>
    <w:rsid w:val="004B482F"/>
    <w:rsid w:val="004B5751"/>
    <w:rsid w:val="004B7264"/>
    <w:rsid w:val="004C0392"/>
    <w:rsid w:val="004C0CA0"/>
    <w:rsid w:val="004C197A"/>
    <w:rsid w:val="004C1A13"/>
    <w:rsid w:val="004C2578"/>
    <w:rsid w:val="004C28E6"/>
    <w:rsid w:val="004C2DA9"/>
    <w:rsid w:val="004C3721"/>
    <w:rsid w:val="004C3FC1"/>
    <w:rsid w:val="004C4A6C"/>
    <w:rsid w:val="004C60EE"/>
    <w:rsid w:val="004C685B"/>
    <w:rsid w:val="004C6E1E"/>
    <w:rsid w:val="004C71D9"/>
    <w:rsid w:val="004D19DE"/>
    <w:rsid w:val="004D1CB6"/>
    <w:rsid w:val="004D2A0F"/>
    <w:rsid w:val="004D359C"/>
    <w:rsid w:val="004D3C90"/>
    <w:rsid w:val="004D514B"/>
    <w:rsid w:val="004D5FF7"/>
    <w:rsid w:val="004D6F02"/>
    <w:rsid w:val="004D6F52"/>
    <w:rsid w:val="004D7A00"/>
    <w:rsid w:val="004D7B03"/>
    <w:rsid w:val="004E0E7F"/>
    <w:rsid w:val="004E1402"/>
    <w:rsid w:val="004E26AE"/>
    <w:rsid w:val="004E2A32"/>
    <w:rsid w:val="004E4B51"/>
    <w:rsid w:val="004E5114"/>
    <w:rsid w:val="004E6087"/>
    <w:rsid w:val="004E61DD"/>
    <w:rsid w:val="004E656C"/>
    <w:rsid w:val="004E7075"/>
    <w:rsid w:val="004F4982"/>
    <w:rsid w:val="004F746F"/>
    <w:rsid w:val="004F796B"/>
    <w:rsid w:val="004F7C38"/>
    <w:rsid w:val="00500A94"/>
    <w:rsid w:val="00500D0D"/>
    <w:rsid w:val="005011D5"/>
    <w:rsid w:val="00503EBF"/>
    <w:rsid w:val="00503EE8"/>
    <w:rsid w:val="00504086"/>
    <w:rsid w:val="005059C3"/>
    <w:rsid w:val="00507117"/>
    <w:rsid w:val="00507A52"/>
    <w:rsid w:val="00511CD8"/>
    <w:rsid w:val="00513DC3"/>
    <w:rsid w:val="005152A6"/>
    <w:rsid w:val="00515C05"/>
    <w:rsid w:val="005163F9"/>
    <w:rsid w:val="00517949"/>
    <w:rsid w:val="005208C8"/>
    <w:rsid w:val="00522613"/>
    <w:rsid w:val="00523885"/>
    <w:rsid w:val="00523C65"/>
    <w:rsid w:val="00526B85"/>
    <w:rsid w:val="005276ED"/>
    <w:rsid w:val="00527706"/>
    <w:rsid w:val="005345A0"/>
    <w:rsid w:val="00535E19"/>
    <w:rsid w:val="00535F0D"/>
    <w:rsid w:val="00540516"/>
    <w:rsid w:val="00540C2C"/>
    <w:rsid w:val="00541CF8"/>
    <w:rsid w:val="005424C3"/>
    <w:rsid w:val="00546887"/>
    <w:rsid w:val="00547BB0"/>
    <w:rsid w:val="00547F0B"/>
    <w:rsid w:val="0055084B"/>
    <w:rsid w:val="005517A3"/>
    <w:rsid w:val="00552349"/>
    <w:rsid w:val="00553E70"/>
    <w:rsid w:val="00553F17"/>
    <w:rsid w:val="0055531D"/>
    <w:rsid w:val="00555577"/>
    <w:rsid w:val="00556158"/>
    <w:rsid w:val="00556C51"/>
    <w:rsid w:val="00556EB0"/>
    <w:rsid w:val="0056160F"/>
    <w:rsid w:val="00561EA3"/>
    <w:rsid w:val="00566610"/>
    <w:rsid w:val="005674A1"/>
    <w:rsid w:val="00567D13"/>
    <w:rsid w:val="005701B2"/>
    <w:rsid w:val="005706D9"/>
    <w:rsid w:val="00570720"/>
    <w:rsid w:val="005716C8"/>
    <w:rsid w:val="005716E2"/>
    <w:rsid w:val="00573096"/>
    <w:rsid w:val="00573A59"/>
    <w:rsid w:val="00575ECF"/>
    <w:rsid w:val="00575F5D"/>
    <w:rsid w:val="00577C3E"/>
    <w:rsid w:val="005800EE"/>
    <w:rsid w:val="00580E3E"/>
    <w:rsid w:val="00582A81"/>
    <w:rsid w:val="00583086"/>
    <w:rsid w:val="005833E5"/>
    <w:rsid w:val="00583472"/>
    <w:rsid w:val="00583A8C"/>
    <w:rsid w:val="0058485B"/>
    <w:rsid w:val="00584D12"/>
    <w:rsid w:val="005852D4"/>
    <w:rsid w:val="005903AC"/>
    <w:rsid w:val="0059090A"/>
    <w:rsid w:val="00590C03"/>
    <w:rsid w:val="00590C70"/>
    <w:rsid w:val="00590DC2"/>
    <w:rsid w:val="00590E58"/>
    <w:rsid w:val="00593808"/>
    <w:rsid w:val="005939C5"/>
    <w:rsid w:val="00596598"/>
    <w:rsid w:val="00597164"/>
    <w:rsid w:val="005A00FC"/>
    <w:rsid w:val="005A09AD"/>
    <w:rsid w:val="005A1121"/>
    <w:rsid w:val="005A120A"/>
    <w:rsid w:val="005A154F"/>
    <w:rsid w:val="005A18F8"/>
    <w:rsid w:val="005A2B0B"/>
    <w:rsid w:val="005A3B0F"/>
    <w:rsid w:val="005A6B57"/>
    <w:rsid w:val="005A720E"/>
    <w:rsid w:val="005B2FFF"/>
    <w:rsid w:val="005B4741"/>
    <w:rsid w:val="005B64B1"/>
    <w:rsid w:val="005B7EF1"/>
    <w:rsid w:val="005C0CAB"/>
    <w:rsid w:val="005C1898"/>
    <w:rsid w:val="005C3987"/>
    <w:rsid w:val="005C3CBC"/>
    <w:rsid w:val="005C42DE"/>
    <w:rsid w:val="005C443F"/>
    <w:rsid w:val="005C5FFC"/>
    <w:rsid w:val="005C76C2"/>
    <w:rsid w:val="005C7D98"/>
    <w:rsid w:val="005C7E51"/>
    <w:rsid w:val="005D0562"/>
    <w:rsid w:val="005D1CAB"/>
    <w:rsid w:val="005D1D6A"/>
    <w:rsid w:val="005D2280"/>
    <w:rsid w:val="005D42C2"/>
    <w:rsid w:val="005D48B8"/>
    <w:rsid w:val="005D49A3"/>
    <w:rsid w:val="005D7524"/>
    <w:rsid w:val="005D7561"/>
    <w:rsid w:val="005D7CF9"/>
    <w:rsid w:val="005E101F"/>
    <w:rsid w:val="005E23C3"/>
    <w:rsid w:val="005E50F2"/>
    <w:rsid w:val="005E5642"/>
    <w:rsid w:val="005E720D"/>
    <w:rsid w:val="005F01F3"/>
    <w:rsid w:val="005F0EAA"/>
    <w:rsid w:val="005F1BD5"/>
    <w:rsid w:val="005F410C"/>
    <w:rsid w:val="005F4C2E"/>
    <w:rsid w:val="005F78AA"/>
    <w:rsid w:val="0060053A"/>
    <w:rsid w:val="00604953"/>
    <w:rsid w:val="00604DB2"/>
    <w:rsid w:val="0060775F"/>
    <w:rsid w:val="00610F1A"/>
    <w:rsid w:val="00611093"/>
    <w:rsid w:val="00611E32"/>
    <w:rsid w:val="00612EFB"/>
    <w:rsid w:val="00613EFD"/>
    <w:rsid w:val="006141CE"/>
    <w:rsid w:val="00614927"/>
    <w:rsid w:val="00614E37"/>
    <w:rsid w:val="0061658A"/>
    <w:rsid w:val="00622307"/>
    <w:rsid w:val="006228B5"/>
    <w:rsid w:val="00623617"/>
    <w:rsid w:val="00624E7B"/>
    <w:rsid w:val="0062564C"/>
    <w:rsid w:val="00625DB6"/>
    <w:rsid w:val="0062746D"/>
    <w:rsid w:val="006313E4"/>
    <w:rsid w:val="00631D92"/>
    <w:rsid w:val="00632061"/>
    <w:rsid w:val="006323E4"/>
    <w:rsid w:val="00632E3D"/>
    <w:rsid w:val="006332A2"/>
    <w:rsid w:val="00633B75"/>
    <w:rsid w:val="00634921"/>
    <w:rsid w:val="00635059"/>
    <w:rsid w:val="00636072"/>
    <w:rsid w:val="006364A7"/>
    <w:rsid w:val="00637036"/>
    <w:rsid w:val="00637439"/>
    <w:rsid w:val="00637588"/>
    <w:rsid w:val="00637CA1"/>
    <w:rsid w:val="00637D36"/>
    <w:rsid w:val="00640E3E"/>
    <w:rsid w:val="006417C4"/>
    <w:rsid w:val="0064223E"/>
    <w:rsid w:val="00642A93"/>
    <w:rsid w:val="00642D3D"/>
    <w:rsid w:val="00642D9D"/>
    <w:rsid w:val="00643E10"/>
    <w:rsid w:val="006476DB"/>
    <w:rsid w:val="00647C06"/>
    <w:rsid w:val="00650F38"/>
    <w:rsid w:val="006526E4"/>
    <w:rsid w:val="00655177"/>
    <w:rsid w:val="00655689"/>
    <w:rsid w:val="0065603F"/>
    <w:rsid w:val="006567D3"/>
    <w:rsid w:val="0065689B"/>
    <w:rsid w:val="00656D49"/>
    <w:rsid w:val="00657F4C"/>
    <w:rsid w:val="00661B36"/>
    <w:rsid w:val="00661BE5"/>
    <w:rsid w:val="006620B8"/>
    <w:rsid w:val="00662BBD"/>
    <w:rsid w:val="00662D55"/>
    <w:rsid w:val="00663396"/>
    <w:rsid w:val="00664B9F"/>
    <w:rsid w:val="00664C9B"/>
    <w:rsid w:val="0066617C"/>
    <w:rsid w:val="00666FB4"/>
    <w:rsid w:val="0066788B"/>
    <w:rsid w:val="00667AA1"/>
    <w:rsid w:val="00670FF2"/>
    <w:rsid w:val="006713BB"/>
    <w:rsid w:val="0067197D"/>
    <w:rsid w:val="00671DD2"/>
    <w:rsid w:val="00672ABA"/>
    <w:rsid w:val="0067317A"/>
    <w:rsid w:val="006737E2"/>
    <w:rsid w:val="006741A7"/>
    <w:rsid w:val="00675F36"/>
    <w:rsid w:val="00681D6F"/>
    <w:rsid w:val="00681E07"/>
    <w:rsid w:val="00684DE2"/>
    <w:rsid w:val="0068563E"/>
    <w:rsid w:val="006856CF"/>
    <w:rsid w:val="0068697B"/>
    <w:rsid w:val="00686A78"/>
    <w:rsid w:val="00687030"/>
    <w:rsid w:val="0068752A"/>
    <w:rsid w:val="00690204"/>
    <w:rsid w:val="00692CCF"/>
    <w:rsid w:val="006940D9"/>
    <w:rsid w:val="0069435C"/>
    <w:rsid w:val="0069528F"/>
    <w:rsid w:val="00695813"/>
    <w:rsid w:val="00696094"/>
    <w:rsid w:val="006A1C8D"/>
    <w:rsid w:val="006A2AC4"/>
    <w:rsid w:val="006A528D"/>
    <w:rsid w:val="006A7572"/>
    <w:rsid w:val="006B0035"/>
    <w:rsid w:val="006B04D3"/>
    <w:rsid w:val="006B0806"/>
    <w:rsid w:val="006B1675"/>
    <w:rsid w:val="006B17EA"/>
    <w:rsid w:val="006B3AE2"/>
    <w:rsid w:val="006B4520"/>
    <w:rsid w:val="006B645C"/>
    <w:rsid w:val="006B6C13"/>
    <w:rsid w:val="006B743E"/>
    <w:rsid w:val="006B746F"/>
    <w:rsid w:val="006B7550"/>
    <w:rsid w:val="006B7F54"/>
    <w:rsid w:val="006C005D"/>
    <w:rsid w:val="006C078B"/>
    <w:rsid w:val="006C07EE"/>
    <w:rsid w:val="006C088C"/>
    <w:rsid w:val="006C0CCD"/>
    <w:rsid w:val="006C3038"/>
    <w:rsid w:val="006C3343"/>
    <w:rsid w:val="006C4E77"/>
    <w:rsid w:val="006C55BA"/>
    <w:rsid w:val="006C5959"/>
    <w:rsid w:val="006C7D4D"/>
    <w:rsid w:val="006D1C02"/>
    <w:rsid w:val="006D418D"/>
    <w:rsid w:val="006D4718"/>
    <w:rsid w:val="006D506C"/>
    <w:rsid w:val="006D5BDC"/>
    <w:rsid w:val="006D6C6E"/>
    <w:rsid w:val="006D7381"/>
    <w:rsid w:val="006E06C2"/>
    <w:rsid w:val="006E2904"/>
    <w:rsid w:val="006E448E"/>
    <w:rsid w:val="006E5380"/>
    <w:rsid w:val="006E56AE"/>
    <w:rsid w:val="006E6FB3"/>
    <w:rsid w:val="006E7A34"/>
    <w:rsid w:val="006F3D4A"/>
    <w:rsid w:val="006F3ED5"/>
    <w:rsid w:val="006F54C8"/>
    <w:rsid w:val="007004B9"/>
    <w:rsid w:val="0070337F"/>
    <w:rsid w:val="00704BAE"/>
    <w:rsid w:val="00705412"/>
    <w:rsid w:val="00705FB4"/>
    <w:rsid w:val="0070676D"/>
    <w:rsid w:val="00707874"/>
    <w:rsid w:val="007105B3"/>
    <w:rsid w:val="00711870"/>
    <w:rsid w:val="0071197C"/>
    <w:rsid w:val="00711A2B"/>
    <w:rsid w:val="00712496"/>
    <w:rsid w:val="007131DB"/>
    <w:rsid w:val="0071462B"/>
    <w:rsid w:val="00714E19"/>
    <w:rsid w:val="007152D6"/>
    <w:rsid w:val="00715E02"/>
    <w:rsid w:val="007171AB"/>
    <w:rsid w:val="007173AA"/>
    <w:rsid w:val="00717593"/>
    <w:rsid w:val="00720263"/>
    <w:rsid w:val="0072133C"/>
    <w:rsid w:val="00721676"/>
    <w:rsid w:val="00721CDF"/>
    <w:rsid w:val="007220C2"/>
    <w:rsid w:val="00722100"/>
    <w:rsid w:val="00723058"/>
    <w:rsid w:val="00723FC3"/>
    <w:rsid w:val="00725F13"/>
    <w:rsid w:val="007301C8"/>
    <w:rsid w:val="00733344"/>
    <w:rsid w:val="00734E58"/>
    <w:rsid w:val="007359CC"/>
    <w:rsid w:val="0073735A"/>
    <w:rsid w:val="00737DB8"/>
    <w:rsid w:val="007435B3"/>
    <w:rsid w:val="00743772"/>
    <w:rsid w:val="007445DE"/>
    <w:rsid w:val="007461BE"/>
    <w:rsid w:val="00746223"/>
    <w:rsid w:val="00747E80"/>
    <w:rsid w:val="00754919"/>
    <w:rsid w:val="00754BBE"/>
    <w:rsid w:val="0075644C"/>
    <w:rsid w:val="00756744"/>
    <w:rsid w:val="007576DD"/>
    <w:rsid w:val="00757F5F"/>
    <w:rsid w:val="007621D0"/>
    <w:rsid w:val="00762344"/>
    <w:rsid w:val="007634CD"/>
    <w:rsid w:val="00763FA8"/>
    <w:rsid w:val="00765964"/>
    <w:rsid w:val="00767CBB"/>
    <w:rsid w:val="00771B13"/>
    <w:rsid w:val="00773215"/>
    <w:rsid w:val="00775227"/>
    <w:rsid w:val="00775FDE"/>
    <w:rsid w:val="0077615C"/>
    <w:rsid w:val="0078145C"/>
    <w:rsid w:val="00781CE6"/>
    <w:rsid w:val="00782F4C"/>
    <w:rsid w:val="00785010"/>
    <w:rsid w:val="00785772"/>
    <w:rsid w:val="007857B1"/>
    <w:rsid w:val="00785AD0"/>
    <w:rsid w:val="00785D39"/>
    <w:rsid w:val="0078656D"/>
    <w:rsid w:val="00786689"/>
    <w:rsid w:val="00787787"/>
    <w:rsid w:val="00790C58"/>
    <w:rsid w:val="00793F36"/>
    <w:rsid w:val="00794A70"/>
    <w:rsid w:val="00794BE5"/>
    <w:rsid w:val="0079543E"/>
    <w:rsid w:val="00795DC3"/>
    <w:rsid w:val="00797A41"/>
    <w:rsid w:val="007A150E"/>
    <w:rsid w:val="007A2A87"/>
    <w:rsid w:val="007A3D09"/>
    <w:rsid w:val="007A3DC6"/>
    <w:rsid w:val="007A43E5"/>
    <w:rsid w:val="007A555B"/>
    <w:rsid w:val="007A6DA4"/>
    <w:rsid w:val="007B1A4C"/>
    <w:rsid w:val="007B2326"/>
    <w:rsid w:val="007B2796"/>
    <w:rsid w:val="007B5CCA"/>
    <w:rsid w:val="007B634A"/>
    <w:rsid w:val="007B6C44"/>
    <w:rsid w:val="007B7409"/>
    <w:rsid w:val="007C0379"/>
    <w:rsid w:val="007C09B7"/>
    <w:rsid w:val="007C1A13"/>
    <w:rsid w:val="007C1F75"/>
    <w:rsid w:val="007C443A"/>
    <w:rsid w:val="007C4509"/>
    <w:rsid w:val="007C62A4"/>
    <w:rsid w:val="007C7045"/>
    <w:rsid w:val="007D0352"/>
    <w:rsid w:val="007D0CBF"/>
    <w:rsid w:val="007D0FC9"/>
    <w:rsid w:val="007D220C"/>
    <w:rsid w:val="007D3111"/>
    <w:rsid w:val="007D433E"/>
    <w:rsid w:val="007D53D8"/>
    <w:rsid w:val="007D5596"/>
    <w:rsid w:val="007D5669"/>
    <w:rsid w:val="007D611A"/>
    <w:rsid w:val="007D70D7"/>
    <w:rsid w:val="007D7BAE"/>
    <w:rsid w:val="007E0628"/>
    <w:rsid w:val="007E1278"/>
    <w:rsid w:val="007E159E"/>
    <w:rsid w:val="007E1AE3"/>
    <w:rsid w:val="007E3BBE"/>
    <w:rsid w:val="007E4247"/>
    <w:rsid w:val="007E6C45"/>
    <w:rsid w:val="007E7025"/>
    <w:rsid w:val="007E7170"/>
    <w:rsid w:val="007E7267"/>
    <w:rsid w:val="007E7268"/>
    <w:rsid w:val="007E753B"/>
    <w:rsid w:val="007E754D"/>
    <w:rsid w:val="007F119D"/>
    <w:rsid w:val="007F267B"/>
    <w:rsid w:val="007F2CAE"/>
    <w:rsid w:val="007F4472"/>
    <w:rsid w:val="007F4B61"/>
    <w:rsid w:val="007F60A3"/>
    <w:rsid w:val="007F6508"/>
    <w:rsid w:val="007F710A"/>
    <w:rsid w:val="007F7B66"/>
    <w:rsid w:val="008038FC"/>
    <w:rsid w:val="008044DE"/>
    <w:rsid w:val="00805852"/>
    <w:rsid w:val="00806C82"/>
    <w:rsid w:val="008071FD"/>
    <w:rsid w:val="00811738"/>
    <w:rsid w:val="00813D3D"/>
    <w:rsid w:val="008154EA"/>
    <w:rsid w:val="00815DD7"/>
    <w:rsid w:val="00816AAC"/>
    <w:rsid w:val="00817740"/>
    <w:rsid w:val="008179EB"/>
    <w:rsid w:val="00820418"/>
    <w:rsid w:val="00822529"/>
    <w:rsid w:val="0082272E"/>
    <w:rsid w:val="00823C08"/>
    <w:rsid w:val="00824C48"/>
    <w:rsid w:val="00825FFA"/>
    <w:rsid w:val="00826728"/>
    <w:rsid w:val="00831D6C"/>
    <w:rsid w:val="0083292E"/>
    <w:rsid w:val="0083314D"/>
    <w:rsid w:val="00833403"/>
    <w:rsid w:val="008341E1"/>
    <w:rsid w:val="00837931"/>
    <w:rsid w:val="00840152"/>
    <w:rsid w:val="008422F8"/>
    <w:rsid w:val="008426F0"/>
    <w:rsid w:val="008436EF"/>
    <w:rsid w:val="00843B55"/>
    <w:rsid w:val="00843C20"/>
    <w:rsid w:val="00844AB6"/>
    <w:rsid w:val="00847574"/>
    <w:rsid w:val="008478FB"/>
    <w:rsid w:val="00847948"/>
    <w:rsid w:val="00851283"/>
    <w:rsid w:val="00851AB8"/>
    <w:rsid w:val="00851FCF"/>
    <w:rsid w:val="00852467"/>
    <w:rsid w:val="0085270D"/>
    <w:rsid w:val="008534E4"/>
    <w:rsid w:val="00854484"/>
    <w:rsid w:val="00854B0E"/>
    <w:rsid w:val="00855A8F"/>
    <w:rsid w:val="0085623D"/>
    <w:rsid w:val="00856CE8"/>
    <w:rsid w:val="008575AC"/>
    <w:rsid w:val="00857788"/>
    <w:rsid w:val="00860ECC"/>
    <w:rsid w:val="00862F5D"/>
    <w:rsid w:val="008632E9"/>
    <w:rsid w:val="0086499C"/>
    <w:rsid w:val="00864C6A"/>
    <w:rsid w:val="008663A1"/>
    <w:rsid w:val="00867C31"/>
    <w:rsid w:val="00867C81"/>
    <w:rsid w:val="0087143B"/>
    <w:rsid w:val="008744AE"/>
    <w:rsid w:val="00874885"/>
    <w:rsid w:val="00876FEF"/>
    <w:rsid w:val="00876FF8"/>
    <w:rsid w:val="008807B0"/>
    <w:rsid w:val="00881F39"/>
    <w:rsid w:val="008824F7"/>
    <w:rsid w:val="00882818"/>
    <w:rsid w:val="0088283F"/>
    <w:rsid w:val="0088410D"/>
    <w:rsid w:val="008853F1"/>
    <w:rsid w:val="00885DAA"/>
    <w:rsid w:val="0088661C"/>
    <w:rsid w:val="008868FF"/>
    <w:rsid w:val="00887A70"/>
    <w:rsid w:val="00887B6F"/>
    <w:rsid w:val="0089001C"/>
    <w:rsid w:val="00891D53"/>
    <w:rsid w:val="00896C63"/>
    <w:rsid w:val="008A0487"/>
    <w:rsid w:val="008A2A7C"/>
    <w:rsid w:val="008A485D"/>
    <w:rsid w:val="008A4AC7"/>
    <w:rsid w:val="008A4DC1"/>
    <w:rsid w:val="008A67F0"/>
    <w:rsid w:val="008B08C0"/>
    <w:rsid w:val="008B0EE3"/>
    <w:rsid w:val="008B1C09"/>
    <w:rsid w:val="008B26E3"/>
    <w:rsid w:val="008B5600"/>
    <w:rsid w:val="008B5D90"/>
    <w:rsid w:val="008B7280"/>
    <w:rsid w:val="008C0DB1"/>
    <w:rsid w:val="008C211E"/>
    <w:rsid w:val="008C284E"/>
    <w:rsid w:val="008C3E4A"/>
    <w:rsid w:val="008C56A3"/>
    <w:rsid w:val="008C59A9"/>
    <w:rsid w:val="008C67D8"/>
    <w:rsid w:val="008D29BB"/>
    <w:rsid w:val="008D56AA"/>
    <w:rsid w:val="008D6A42"/>
    <w:rsid w:val="008D7123"/>
    <w:rsid w:val="008E0ECC"/>
    <w:rsid w:val="008E1ACF"/>
    <w:rsid w:val="008E1C5D"/>
    <w:rsid w:val="008E2574"/>
    <w:rsid w:val="008E2EE9"/>
    <w:rsid w:val="008E3148"/>
    <w:rsid w:val="008E3C68"/>
    <w:rsid w:val="008E3F26"/>
    <w:rsid w:val="008E6A78"/>
    <w:rsid w:val="008F16D7"/>
    <w:rsid w:val="008F1893"/>
    <w:rsid w:val="008F28C5"/>
    <w:rsid w:val="008F2E4E"/>
    <w:rsid w:val="008F5CA1"/>
    <w:rsid w:val="008F6656"/>
    <w:rsid w:val="008F6BF6"/>
    <w:rsid w:val="008F7A65"/>
    <w:rsid w:val="009001A7"/>
    <w:rsid w:val="00903270"/>
    <w:rsid w:val="00903360"/>
    <w:rsid w:val="009072F4"/>
    <w:rsid w:val="0090757C"/>
    <w:rsid w:val="00911684"/>
    <w:rsid w:val="00911BD7"/>
    <w:rsid w:val="009134CB"/>
    <w:rsid w:val="0091429E"/>
    <w:rsid w:val="00914E47"/>
    <w:rsid w:val="00915D44"/>
    <w:rsid w:val="00916344"/>
    <w:rsid w:val="009163A7"/>
    <w:rsid w:val="00916B9A"/>
    <w:rsid w:val="00920CE9"/>
    <w:rsid w:val="0092164B"/>
    <w:rsid w:val="00921B7C"/>
    <w:rsid w:val="0092202D"/>
    <w:rsid w:val="00922EB3"/>
    <w:rsid w:val="00923A09"/>
    <w:rsid w:val="0092471F"/>
    <w:rsid w:val="00924988"/>
    <w:rsid w:val="00925FC2"/>
    <w:rsid w:val="0092678E"/>
    <w:rsid w:val="00926911"/>
    <w:rsid w:val="009274DD"/>
    <w:rsid w:val="00931E41"/>
    <w:rsid w:val="00931FCC"/>
    <w:rsid w:val="0093382F"/>
    <w:rsid w:val="009361B0"/>
    <w:rsid w:val="00937329"/>
    <w:rsid w:val="0093733A"/>
    <w:rsid w:val="009400B5"/>
    <w:rsid w:val="009405E5"/>
    <w:rsid w:val="00942A80"/>
    <w:rsid w:val="009441B7"/>
    <w:rsid w:val="00944814"/>
    <w:rsid w:val="009474E9"/>
    <w:rsid w:val="009501D8"/>
    <w:rsid w:val="00950CA0"/>
    <w:rsid w:val="00950EF6"/>
    <w:rsid w:val="009526DC"/>
    <w:rsid w:val="00952B43"/>
    <w:rsid w:val="00953D3F"/>
    <w:rsid w:val="00954D78"/>
    <w:rsid w:val="00955346"/>
    <w:rsid w:val="0095678E"/>
    <w:rsid w:val="00957746"/>
    <w:rsid w:val="00957A65"/>
    <w:rsid w:val="00957FB6"/>
    <w:rsid w:val="009606A6"/>
    <w:rsid w:val="00961105"/>
    <w:rsid w:val="0096196E"/>
    <w:rsid w:val="00963300"/>
    <w:rsid w:val="0096446F"/>
    <w:rsid w:val="00964F28"/>
    <w:rsid w:val="0096616D"/>
    <w:rsid w:val="009665D2"/>
    <w:rsid w:val="00966D11"/>
    <w:rsid w:val="00967182"/>
    <w:rsid w:val="0097040A"/>
    <w:rsid w:val="00970669"/>
    <w:rsid w:val="00970BE9"/>
    <w:rsid w:val="00971BB7"/>
    <w:rsid w:val="00971F49"/>
    <w:rsid w:val="00973C3F"/>
    <w:rsid w:val="009743FE"/>
    <w:rsid w:val="009749C5"/>
    <w:rsid w:val="00975F0E"/>
    <w:rsid w:val="00976F3F"/>
    <w:rsid w:val="00980EA2"/>
    <w:rsid w:val="00983840"/>
    <w:rsid w:val="009841B7"/>
    <w:rsid w:val="009846D5"/>
    <w:rsid w:val="0098474B"/>
    <w:rsid w:val="00987249"/>
    <w:rsid w:val="00987BB7"/>
    <w:rsid w:val="00990881"/>
    <w:rsid w:val="00991E93"/>
    <w:rsid w:val="0099272C"/>
    <w:rsid w:val="00992C9F"/>
    <w:rsid w:val="00993362"/>
    <w:rsid w:val="00993812"/>
    <w:rsid w:val="00995EF9"/>
    <w:rsid w:val="00996A8D"/>
    <w:rsid w:val="00997989"/>
    <w:rsid w:val="00997A1F"/>
    <w:rsid w:val="009A0A85"/>
    <w:rsid w:val="009A0D8C"/>
    <w:rsid w:val="009A11F3"/>
    <w:rsid w:val="009A2983"/>
    <w:rsid w:val="009A2FF2"/>
    <w:rsid w:val="009A3468"/>
    <w:rsid w:val="009A476D"/>
    <w:rsid w:val="009A6946"/>
    <w:rsid w:val="009B1B9C"/>
    <w:rsid w:val="009B53AF"/>
    <w:rsid w:val="009B7C50"/>
    <w:rsid w:val="009C0003"/>
    <w:rsid w:val="009C11F2"/>
    <w:rsid w:val="009C1A53"/>
    <w:rsid w:val="009C1B04"/>
    <w:rsid w:val="009C289A"/>
    <w:rsid w:val="009C3BCA"/>
    <w:rsid w:val="009C4242"/>
    <w:rsid w:val="009C5304"/>
    <w:rsid w:val="009C540D"/>
    <w:rsid w:val="009C5D71"/>
    <w:rsid w:val="009C6232"/>
    <w:rsid w:val="009C740A"/>
    <w:rsid w:val="009D2437"/>
    <w:rsid w:val="009D24D6"/>
    <w:rsid w:val="009D2506"/>
    <w:rsid w:val="009D5DB3"/>
    <w:rsid w:val="009D6640"/>
    <w:rsid w:val="009E0A77"/>
    <w:rsid w:val="009E19D7"/>
    <w:rsid w:val="009E1FA9"/>
    <w:rsid w:val="009E2139"/>
    <w:rsid w:val="009E2748"/>
    <w:rsid w:val="009E2EE5"/>
    <w:rsid w:val="009E373E"/>
    <w:rsid w:val="009E3AFD"/>
    <w:rsid w:val="009E401F"/>
    <w:rsid w:val="009E5BA6"/>
    <w:rsid w:val="009E71CE"/>
    <w:rsid w:val="009E77AF"/>
    <w:rsid w:val="009E7DA9"/>
    <w:rsid w:val="009F044F"/>
    <w:rsid w:val="009F0D26"/>
    <w:rsid w:val="009F13F9"/>
    <w:rsid w:val="009F1BC4"/>
    <w:rsid w:val="009F4733"/>
    <w:rsid w:val="009F561E"/>
    <w:rsid w:val="009F6919"/>
    <w:rsid w:val="009F6BBE"/>
    <w:rsid w:val="009F74ED"/>
    <w:rsid w:val="00A00C6C"/>
    <w:rsid w:val="00A01EA3"/>
    <w:rsid w:val="00A02201"/>
    <w:rsid w:val="00A044C0"/>
    <w:rsid w:val="00A04DD7"/>
    <w:rsid w:val="00A050CE"/>
    <w:rsid w:val="00A055B0"/>
    <w:rsid w:val="00A0706C"/>
    <w:rsid w:val="00A079E4"/>
    <w:rsid w:val="00A07CFE"/>
    <w:rsid w:val="00A108D5"/>
    <w:rsid w:val="00A11C23"/>
    <w:rsid w:val="00A12681"/>
    <w:rsid w:val="00A12B9A"/>
    <w:rsid w:val="00A139DD"/>
    <w:rsid w:val="00A15E85"/>
    <w:rsid w:val="00A16ED7"/>
    <w:rsid w:val="00A17DC8"/>
    <w:rsid w:val="00A208B9"/>
    <w:rsid w:val="00A22F55"/>
    <w:rsid w:val="00A23D07"/>
    <w:rsid w:val="00A25F85"/>
    <w:rsid w:val="00A27850"/>
    <w:rsid w:val="00A30AE8"/>
    <w:rsid w:val="00A30FED"/>
    <w:rsid w:val="00A314C3"/>
    <w:rsid w:val="00A336AB"/>
    <w:rsid w:val="00A341F6"/>
    <w:rsid w:val="00A344F8"/>
    <w:rsid w:val="00A34E0F"/>
    <w:rsid w:val="00A34F46"/>
    <w:rsid w:val="00A35C6B"/>
    <w:rsid w:val="00A36FFE"/>
    <w:rsid w:val="00A37615"/>
    <w:rsid w:val="00A37FF0"/>
    <w:rsid w:val="00A40311"/>
    <w:rsid w:val="00A40329"/>
    <w:rsid w:val="00A4040B"/>
    <w:rsid w:val="00A409BD"/>
    <w:rsid w:val="00A4153F"/>
    <w:rsid w:val="00A4299E"/>
    <w:rsid w:val="00A43DAF"/>
    <w:rsid w:val="00A45E32"/>
    <w:rsid w:val="00A50287"/>
    <w:rsid w:val="00A5159A"/>
    <w:rsid w:val="00A5169D"/>
    <w:rsid w:val="00A5363A"/>
    <w:rsid w:val="00A54199"/>
    <w:rsid w:val="00A55B5C"/>
    <w:rsid w:val="00A56608"/>
    <w:rsid w:val="00A57551"/>
    <w:rsid w:val="00A57FDA"/>
    <w:rsid w:val="00A60AE9"/>
    <w:rsid w:val="00A619AD"/>
    <w:rsid w:val="00A61BA0"/>
    <w:rsid w:val="00A62EB9"/>
    <w:rsid w:val="00A640FE"/>
    <w:rsid w:val="00A6522D"/>
    <w:rsid w:val="00A67491"/>
    <w:rsid w:val="00A678CE"/>
    <w:rsid w:val="00A67B9F"/>
    <w:rsid w:val="00A7121B"/>
    <w:rsid w:val="00A717F4"/>
    <w:rsid w:val="00A72FC4"/>
    <w:rsid w:val="00A748D4"/>
    <w:rsid w:val="00A75986"/>
    <w:rsid w:val="00A80152"/>
    <w:rsid w:val="00A84706"/>
    <w:rsid w:val="00A8470F"/>
    <w:rsid w:val="00A84D50"/>
    <w:rsid w:val="00A859E2"/>
    <w:rsid w:val="00A86D9F"/>
    <w:rsid w:val="00A87CFA"/>
    <w:rsid w:val="00A90713"/>
    <w:rsid w:val="00A91604"/>
    <w:rsid w:val="00A919DE"/>
    <w:rsid w:val="00A92415"/>
    <w:rsid w:val="00A9260F"/>
    <w:rsid w:val="00A92D61"/>
    <w:rsid w:val="00A94863"/>
    <w:rsid w:val="00A94C75"/>
    <w:rsid w:val="00A96DA8"/>
    <w:rsid w:val="00A97292"/>
    <w:rsid w:val="00AA252A"/>
    <w:rsid w:val="00AA2947"/>
    <w:rsid w:val="00AA3C64"/>
    <w:rsid w:val="00AA6113"/>
    <w:rsid w:val="00AB062B"/>
    <w:rsid w:val="00AB3D7F"/>
    <w:rsid w:val="00AB5250"/>
    <w:rsid w:val="00AB6BEC"/>
    <w:rsid w:val="00AC087F"/>
    <w:rsid w:val="00AC44CB"/>
    <w:rsid w:val="00AC5058"/>
    <w:rsid w:val="00AC52D9"/>
    <w:rsid w:val="00AC742F"/>
    <w:rsid w:val="00AD0A34"/>
    <w:rsid w:val="00AD0A8D"/>
    <w:rsid w:val="00AD3ED4"/>
    <w:rsid w:val="00AD5306"/>
    <w:rsid w:val="00AD603D"/>
    <w:rsid w:val="00AD7478"/>
    <w:rsid w:val="00AD79A4"/>
    <w:rsid w:val="00AD7C17"/>
    <w:rsid w:val="00AE096B"/>
    <w:rsid w:val="00AE11BA"/>
    <w:rsid w:val="00AE20B0"/>
    <w:rsid w:val="00AE28BE"/>
    <w:rsid w:val="00AE3816"/>
    <w:rsid w:val="00AE3A44"/>
    <w:rsid w:val="00AE3D53"/>
    <w:rsid w:val="00AE55A2"/>
    <w:rsid w:val="00AE66B2"/>
    <w:rsid w:val="00AE689A"/>
    <w:rsid w:val="00AE7423"/>
    <w:rsid w:val="00AF0752"/>
    <w:rsid w:val="00AF1512"/>
    <w:rsid w:val="00AF5463"/>
    <w:rsid w:val="00AF550B"/>
    <w:rsid w:val="00AF5F57"/>
    <w:rsid w:val="00AF62B8"/>
    <w:rsid w:val="00AF6895"/>
    <w:rsid w:val="00B00438"/>
    <w:rsid w:val="00B00670"/>
    <w:rsid w:val="00B010A4"/>
    <w:rsid w:val="00B02787"/>
    <w:rsid w:val="00B02F64"/>
    <w:rsid w:val="00B055C6"/>
    <w:rsid w:val="00B06C94"/>
    <w:rsid w:val="00B07CB4"/>
    <w:rsid w:val="00B1017B"/>
    <w:rsid w:val="00B106C2"/>
    <w:rsid w:val="00B109EE"/>
    <w:rsid w:val="00B1248B"/>
    <w:rsid w:val="00B129CF"/>
    <w:rsid w:val="00B131C9"/>
    <w:rsid w:val="00B13298"/>
    <w:rsid w:val="00B137AF"/>
    <w:rsid w:val="00B1411E"/>
    <w:rsid w:val="00B156A3"/>
    <w:rsid w:val="00B16291"/>
    <w:rsid w:val="00B16954"/>
    <w:rsid w:val="00B17F15"/>
    <w:rsid w:val="00B207AA"/>
    <w:rsid w:val="00B20992"/>
    <w:rsid w:val="00B2660F"/>
    <w:rsid w:val="00B27BC8"/>
    <w:rsid w:val="00B27D6C"/>
    <w:rsid w:val="00B27FFD"/>
    <w:rsid w:val="00B30533"/>
    <w:rsid w:val="00B30E74"/>
    <w:rsid w:val="00B30E77"/>
    <w:rsid w:val="00B3266D"/>
    <w:rsid w:val="00B34AA0"/>
    <w:rsid w:val="00B37D8F"/>
    <w:rsid w:val="00B403B8"/>
    <w:rsid w:val="00B40709"/>
    <w:rsid w:val="00B413D0"/>
    <w:rsid w:val="00B42136"/>
    <w:rsid w:val="00B42F33"/>
    <w:rsid w:val="00B4326A"/>
    <w:rsid w:val="00B434ED"/>
    <w:rsid w:val="00B449D5"/>
    <w:rsid w:val="00B45FCA"/>
    <w:rsid w:val="00B46508"/>
    <w:rsid w:val="00B4662E"/>
    <w:rsid w:val="00B46F4D"/>
    <w:rsid w:val="00B47D81"/>
    <w:rsid w:val="00B509DB"/>
    <w:rsid w:val="00B50F3A"/>
    <w:rsid w:val="00B51F95"/>
    <w:rsid w:val="00B5285B"/>
    <w:rsid w:val="00B533C1"/>
    <w:rsid w:val="00B53740"/>
    <w:rsid w:val="00B53FFF"/>
    <w:rsid w:val="00B54A08"/>
    <w:rsid w:val="00B54B5D"/>
    <w:rsid w:val="00B56E4C"/>
    <w:rsid w:val="00B57FB9"/>
    <w:rsid w:val="00B61ACA"/>
    <w:rsid w:val="00B62DF1"/>
    <w:rsid w:val="00B635D2"/>
    <w:rsid w:val="00B64F80"/>
    <w:rsid w:val="00B66707"/>
    <w:rsid w:val="00B67161"/>
    <w:rsid w:val="00B67294"/>
    <w:rsid w:val="00B70763"/>
    <w:rsid w:val="00B730D9"/>
    <w:rsid w:val="00B77D06"/>
    <w:rsid w:val="00B805B8"/>
    <w:rsid w:val="00B80D52"/>
    <w:rsid w:val="00B817DC"/>
    <w:rsid w:val="00B821CA"/>
    <w:rsid w:val="00B8370F"/>
    <w:rsid w:val="00B838C7"/>
    <w:rsid w:val="00B85BFA"/>
    <w:rsid w:val="00B85C1A"/>
    <w:rsid w:val="00B8617F"/>
    <w:rsid w:val="00B879B5"/>
    <w:rsid w:val="00B9026C"/>
    <w:rsid w:val="00B90EC3"/>
    <w:rsid w:val="00B917CE"/>
    <w:rsid w:val="00B91C00"/>
    <w:rsid w:val="00B9281A"/>
    <w:rsid w:val="00B928E9"/>
    <w:rsid w:val="00B93205"/>
    <w:rsid w:val="00B9382D"/>
    <w:rsid w:val="00B93EDE"/>
    <w:rsid w:val="00B93F6F"/>
    <w:rsid w:val="00B945A9"/>
    <w:rsid w:val="00B94F6F"/>
    <w:rsid w:val="00B97590"/>
    <w:rsid w:val="00B97B44"/>
    <w:rsid w:val="00BA1CCC"/>
    <w:rsid w:val="00BA2336"/>
    <w:rsid w:val="00BA29A9"/>
    <w:rsid w:val="00BA4077"/>
    <w:rsid w:val="00BA50C2"/>
    <w:rsid w:val="00BA550E"/>
    <w:rsid w:val="00BA7590"/>
    <w:rsid w:val="00BB075C"/>
    <w:rsid w:val="00BB1EA9"/>
    <w:rsid w:val="00BB1F98"/>
    <w:rsid w:val="00BB21F0"/>
    <w:rsid w:val="00BB3062"/>
    <w:rsid w:val="00BC03FF"/>
    <w:rsid w:val="00BC164B"/>
    <w:rsid w:val="00BC2053"/>
    <w:rsid w:val="00BC3CFC"/>
    <w:rsid w:val="00BC401F"/>
    <w:rsid w:val="00BC421A"/>
    <w:rsid w:val="00BC4E97"/>
    <w:rsid w:val="00BC5A52"/>
    <w:rsid w:val="00BC5E80"/>
    <w:rsid w:val="00BC6594"/>
    <w:rsid w:val="00BD142E"/>
    <w:rsid w:val="00BD1743"/>
    <w:rsid w:val="00BD179E"/>
    <w:rsid w:val="00BD231D"/>
    <w:rsid w:val="00BD23D2"/>
    <w:rsid w:val="00BD40C6"/>
    <w:rsid w:val="00BD6A65"/>
    <w:rsid w:val="00BD6ACE"/>
    <w:rsid w:val="00BE1229"/>
    <w:rsid w:val="00BE128F"/>
    <w:rsid w:val="00BE1EE5"/>
    <w:rsid w:val="00BE3253"/>
    <w:rsid w:val="00BE3426"/>
    <w:rsid w:val="00BE4965"/>
    <w:rsid w:val="00BE5372"/>
    <w:rsid w:val="00BE68E7"/>
    <w:rsid w:val="00BF0193"/>
    <w:rsid w:val="00BF0526"/>
    <w:rsid w:val="00BF1398"/>
    <w:rsid w:val="00BF36DA"/>
    <w:rsid w:val="00BF4460"/>
    <w:rsid w:val="00BF46B9"/>
    <w:rsid w:val="00BF51C6"/>
    <w:rsid w:val="00BF663E"/>
    <w:rsid w:val="00BF6A73"/>
    <w:rsid w:val="00BF754D"/>
    <w:rsid w:val="00BF76FF"/>
    <w:rsid w:val="00BF79FD"/>
    <w:rsid w:val="00C016EA"/>
    <w:rsid w:val="00C0209D"/>
    <w:rsid w:val="00C03031"/>
    <w:rsid w:val="00C03628"/>
    <w:rsid w:val="00C03F87"/>
    <w:rsid w:val="00C04579"/>
    <w:rsid w:val="00C05795"/>
    <w:rsid w:val="00C106CA"/>
    <w:rsid w:val="00C11745"/>
    <w:rsid w:val="00C14304"/>
    <w:rsid w:val="00C14C1A"/>
    <w:rsid w:val="00C15008"/>
    <w:rsid w:val="00C211B3"/>
    <w:rsid w:val="00C216E0"/>
    <w:rsid w:val="00C245EE"/>
    <w:rsid w:val="00C24B40"/>
    <w:rsid w:val="00C25647"/>
    <w:rsid w:val="00C25663"/>
    <w:rsid w:val="00C25E91"/>
    <w:rsid w:val="00C300B3"/>
    <w:rsid w:val="00C31026"/>
    <w:rsid w:val="00C31A6A"/>
    <w:rsid w:val="00C34CEB"/>
    <w:rsid w:val="00C35EB1"/>
    <w:rsid w:val="00C36547"/>
    <w:rsid w:val="00C369AC"/>
    <w:rsid w:val="00C37A9F"/>
    <w:rsid w:val="00C416E2"/>
    <w:rsid w:val="00C42F79"/>
    <w:rsid w:val="00C43C63"/>
    <w:rsid w:val="00C44AF2"/>
    <w:rsid w:val="00C45A89"/>
    <w:rsid w:val="00C46680"/>
    <w:rsid w:val="00C4742E"/>
    <w:rsid w:val="00C506DC"/>
    <w:rsid w:val="00C507EF"/>
    <w:rsid w:val="00C52605"/>
    <w:rsid w:val="00C538BA"/>
    <w:rsid w:val="00C55465"/>
    <w:rsid w:val="00C560D9"/>
    <w:rsid w:val="00C61460"/>
    <w:rsid w:val="00C615B8"/>
    <w:rsid w:val="00C65624"/>
    <w:rsid w:val="00C65C22"/>
    <w:rsid w:val="00C6671B"/>
    <w:rsid w:val="00C67EE3"/>
    <w:rsid w:val="00C70459"/>
    <w:rsid w:val="00C70CA1"/>
    <w:rsid w:val="00C7279E"/>
    <w:rsid w:val="00C72A5F"/>
    <w:rsid w:val="00C74323"/>
    <w:rsid w:val="00C75439"/>
    <w:rsid w:val="00C7574A"/>
    <w:rsid w:val="00C75C74"/>
    <w:rsid w:val="00C7617E"/>
    <w:rsid w:val="00C77206"/>
    <w:rsid w:val="00C7725E"/>
    <w:rsid w:val="00C817DF"/>
    <w:rsid w:val="00C819B1"/>
    <w:rsid w:val="00C83FE9"/>
    <w:rsid w:val="00C8467D"/>
    <w:rsid w:val="00C857C8"/>
    <w:rsid w:val="00C85D9C"/>
    <w:rsid w:val="00C86AD8"/>
    <w:rsid w:val="00C87667"/>
    <w:rsid w:val="00C87A2A"/>
    <w:rsid w:val="00C903E5"/>
    <w:rsid w:val="00C9097D"/>
    <w:rsid w:val="00C913EA"/>
    <w:rsid w:val="00C91C90"/>
    <w:rsid w:val="00C93E57"/>
    <w:rsid w:val="00C951E8"/>
    <w:rsid w:val="00C95432"/>
    <w:rsid w:val="00CA0515"/>
    <w:rsid w:val="00CA0EFA"/>
    <w:rsid w:val="00CA1959"/>
    <w:rsid w:val="00CA2465"/>
    <w:rsid w:val="00CA2B9A"/>
    <w:rsid w:val="00CA51F8"/>
    <w:rsid w:val="00CA5379"/>
    <w:rsid w:val="00CA5571"/>
    <w:rsid w:val="00CA6431"/>
    <w:rsid w:val="00CB06C2"/>
    <w:rsid w:val="00CB1469"/>
    <w:rsid w:val="00CB6C31"/>
    <w:rsid w:val="00CB76AB"/>
    <w:rsid w:val="00CC0A50"/>
    <w:rsid w:val="00CC0C89"/>
    <w:rsid w:val="00CC1204"/>
    <w:rsid w:val="00CC3218"/>
    <w:rsid w:val="00CC3686"/>
    <w:rsid w:val="00CC4531"/>
    <w:rsid w:val="00CC5626"/>
    <w:rsid w:val="00CC6717"/>
    <w:rsid w:val="00CD0177"/>
    <w:rsid w:val="00CD083F"/>
    <w:rsid w:val="00CD2CD8"/>
    <w:rsid w:val="00CD4345"/>
    <w:rsid w:val="00CD439C"/>
    <w:rsid w:val="00CD4786"/>
    <w:rsid w:val="00CD553E"/>
    <w:rsid w:val="00CD59B4"/>
    <w:rsid w:val="00CD6828"/>
    <w:rsid w:val="00CD6E7C"/>
    <w:rsid w:val="00CD6ED9"/>
    <w:rsid w:val="00CD7512"/>
    <w:rsid w:val="00CD7846"/>
    <w:rsid w:val="00CE09EF"/>
    <w:rsid w:val="00CE0C3C"/>
    <w:rsid w:val="00CE2DD0"/>
    <w:rsid w:val="00CE3BB8"/>
    <w:rsid w:val="00CE3DF9"/>
    <w:rsid w:val="00CE4C06"/>
    <w:rsid w:val="00CE4D0C"/>
    <w:rsid w:val="00CE56EC"/>
    <w:rsid w:val="00CE7AE0"/>
    <w:rsid w:val="00CF018F"/>
    <w:rsid w:val="00CF0EFF"/>
    <w:rsid w:val="00CF0F0C"/>
    <w:rsid w:val="00CF1956"/>
    <w:rsid w:val="00CF1CE5"/>
    <w:rsid w:val="00CF34D5"/>
    <w:rsid w:val="00CF40C1"/>
    <w:rsid w:val="00CF5B18"/>
    <w:rsid w:val="00CF70A0"/>
    <w:rsid w:val="00D00D3E"/>
    <w:rsid w:val="00D03AE1"/>
    <w:rsid w:val="00D03C16"/>
    <w:rsid w:val="00D05FA3"/>
    <w:rsid w:val="00D064C0"/>
    <w:rsid w:val="00D06666"/>
    <w:rsid w:val="00D11487"/>
    <w:rsid w:val="00D11B93"/>
    <w:rsid w:val="00D1254B"/>
    <w:rsid w:val="00D129A6"/>
    <w:rsid w:val="00D157DB"/>
    <w:rsid w:val="00D15A68"/>
    <w:rsid w:val="00D162B6"/>
    <w:rsid w:val="00D16899"/>
    <w:rsid w:val="00D168C3"/>
    <w:rsid w:val="00D17494"/>
    <w:rsid w:val="00D21CCB"/>
    <w:rsid w:val="00D228F5"/>
    <w:rsid w:val="00D229F9"/>
    <w:rsid w:val="00D22F88"/>
    <w:rsid w:val="00D23724"/>
    <w:rsid w:val="00D26E61"/>
    <w:rsid w:val="00D27479"/>
    <w:rsid w:val="00D274B0"/>
    <w:rsid w:val="00D30941"/>
    <w:rsid w:val="00D30AC5"/>
    <w:rsid w:val="00D30D5C"/>
    <w:rsid w:val="00D339D7"/>
    <w:rsid w:val="00D34047"/>
    <w:rsid w:val="00D34F14"/>
    <w:rsid w:val="00D34F82"/>
    <w:rsid w:val="00D37F12"/>
    <w:rsid w:val="00D41210"/>
    <w:rsid w:val="00D41556"/>
    <w:rsid w:val="00D42B51"/>
    <w:rsid w:val="00D43785"/>
    <w:rsid w:val="00D464F3"/>
    <w:rsid w:val="00D4741A"/>
    <w:rsid w:val="00D503DE"/>
    <w:rsid w:val="00D51917"/>
    <w:rsid w:val="00D52E84"/>
    <w:rsid w:val="00D5485D"/>
    <w:rsid w:val="00D5540B"/>
    <w:rsid w:val="00D55B0C"/>
    <w:rsid w:val="00D56163"/>
    <w:rsid w:val="00D57CFB"/>
    <w:rsid w:val="00D618FF"/>
    <w:rsid w:val="00D6261C"/>
    <w:rsid w:val="00D62722"/>
    <w:rsid w:val="00D62835"/>
    <w:rsid w:val="00D628A9"/>
    <w:rsid w:val="00D63292"/>
    <w:rsid w:val="00D644BB"/>
    <w:rsid w:val="00D6602C"/>
    <w:rsid w:val="00D67315"/>
    <w:rsid w:val="00D70A50"/>
    <w:rsid w:val="00D715AB"/>
    <w:rsid w:val="00D718FC"/>
    <w:rsid w:val="00D71ACB"/>
    <w:rsid w:val="00D71ED7"/>
    <w:rsid w:val="00D72FB9"/>
    <w:rsid w:val="00D72FF2"/>
    <w:rsid w:val="00D731B1"/>
    <w:rsid w:val="00D732A9"/>
    <w:rsid w:val="00D7337E"/>
    <w:rsid w:val="00D734F4"/>
    <w:rsid w:val="00D74B72"/>
    <w:rsid w:val="00D7602B"/>
    <w:rsid w:val="00D7690E"/>
    <w:rsid w:val="00D7788E"/>
    <w:rsid w:val="00D80322"/>
    <w:rsid w:val="00D8088F"/>
    <w:rsid w:val="00D844C4"/>
    <w:rsid w:val="00D87736"/>
    <w:rsid w:val="00D91479"/>
    <w:rsid w:val="00D9372B"/>
    <w:rsid w:val="00D93A34"/>
    <w:rsid w:val="00D93CC0"/>
    <w:rsid w:val="00D94592"/>
    <w:rsid w:val="00D95342"/>
    <w:rsid w:val="00D9549C"/>
    <w:rsid w:val="00D968D1"/>
    <w:rsid w:val="00D970BE"/>
    <w:rsid w:val="00DA0E75"/>
    <w:rsid w:val="00DA1063"/>
    <w:rsid w:val="00DA3709"/>
    <w:rsid w:val="00DA371B"/>
    <w:rsid w:val="00DA3AF5"/>
    <w:rsid w:val="00DA4463"/>
    <w:rsid w:val="00DA570D"/>
    <w:rsid w:val="00DA6447"/>
    <w:rsid w:val="00DB3ADC"/>
    <w:rsid w:val="00DB4C43"/>
    <w:rsid w:val="00DB5920"/>
    <w:rsid w:val="00DB652F"/>
    <w:rsid w:val="00DB6EB5"/>
    <w:rsid w:val="00DB71C2"/>
    <w:rsid w:val="00DC04B5"/>
    <w:rsid w:val="00DC1422"/>
    <w:rsid w:val="00DC194D"/>
    <w:rsid w:val="00DC1DFB"/>
    <w:rsid w:val="00DC26B8"/>
    <w:rsid w:val="00DC29AC"/>
    <w:rsid w:val="00DC6A7F"/>
    <w:rsid w:val="00DD09EE"/>
    <w:rsid w:val="00DD1F59"/>
    <w:rsid w:val="00DD3023"/>
    <w:rsid w:val="00DD37F4"/>
    <w:rsid w:val="00DD3B47"/>
    <w:rsid w:val="00DD3E61"/>
    <w:rsid w:val="00DD3FB4"/>
    <w:rsid w:val="00DD4091"/>
    <w:rsid w:val="00DD561F"/>
    <w:rsid w:val="00DD5984"/>
    <w:rsid w:val="00DD5A8F"/>
    <w:rsid w:val="00DD7891"/>
    <w:rsid w:val="00DD7AA9"/>
    <w:rsid w:val="00DE2C68"/>
    <w:rsid w:val="00DE377B"/>
    <w:rsid w:val="00DE3ED0"/>
    <w:rsid w:val="00DE5C67"/>
    <w:rsid w:val="00DE5CA1"/>
    <w:rsid w:val="00DE5E66"/>
    <w:rsid w:val="00DE6241"/>
    <w:rsid w:val="00DE69FD"/>
    <w:rsid w:val="00DE706C"/>
    <w:rsid w:val="00DE713D"/>
    <w:rsid w:val="00DE737B"/>
    <w:rsid w:val="00DE791A"/>
    <w:rsid w:val="00DF2683"/>
    <w:rsid w:val="00DF2B35"/>
    <w:rsid w:val="00DF2DFF"/>
    <w:rsid w:val="00DF382B"/>
    <w:rsid w:val="00DF5755"/>
    <w:rsid w:val="00DF7F5E"/>
    <w:rsid w:val="00E002C5"/>
    <w:rsid w:val="00E00683"/>
    <w:rsid w:val="00E00B51"/>
    <w:rsid w:val="00E01614"/>
    <w:rsid w:val="00E02A73"/>
    <w:rsid w:val="00E041A0"/>
    <w:rsid w:val="00E05747"/>
    <w:rsid w:val="00E078D3"/>
    <w:rsid w:val="00E1190C"/>
    <w:rsid w:val="00E1339A"/>
    <w:rsid w:val="00E1381E"/>
    <w:rsid w:val="00E14621"/>
    <w:rsid w:val="00E14B38"/>
    <w:rsid w:val="00E15B91"/>
    <w:rsid w:val="00E20C2C"/>
    <w:rsid w:val="00E21B0D"/>
    <w:rsid w:val="00E24317"/>
    <w:rsid w:val="00E24C88"/>
    <w:rsid w:val="00E27696"/>
    <w:rsid w:val="00E276E5"/>
    <w:rsid w:val="00E30DD1"/>
    <w:rsid w:val="00E313C2"/>
    <w:rsid w:val="00E31441"/>
    <w:rsid w:val="00E321C3"/>
    <w:rsid w:val="00E32CE5"/>
    <w:rsid w:val="00E336B2"/>
    <w:rsid w:val="00E3385E"/>
    <w:rsid w:val="00E34A11"/>
    <w:rsid w:val="00E35922"/>
    <w:rsid w:val="00E35D96"/>
    <w:rsid w:val="00E35F7E"/>
    <w:rsid w:val="00E4040F"/>
    <w:rsid w:val="00E40468"/>
    <w:rsid w:val="00E40C94"/>
    <w:rsid w:val="00E418A4"/>
    <w:rsid w:val="00E41DB0"/>
    <w:rsid w:val="00E42550"/>
    <w:rsid w:val="00E42933"/>
    <w:rsid w:val="00E4388F"/>
    <w:rsid w:val="00E45E85"/>
    <w:rsid w:val="00E46BD4"/>
    <w:rsid w:val="00E508DE"/>
    <w:rsid w:val="00E50B24"/>
    <w:rsid w:val="00E52378"/>
    <w:rsid w:val="00E53B47"/>
    <w:rsid w:val="00E54014"/>
    <w:rsid w:val="00E55805"/>
    <w:rsid w:val="00E578D7"/>
    <w:rsid w:val="00E609F4"/>
    <w:rsid w:val="00E61AB5"/>
    <w:rsid w:val="00E62E1E"/>
    <w:rsid w:val="00E63ACA"/>
    <w:rsid w:val="00E64566"/>
    <w:rsid w:val="00E6538A"/>
    <w:rsid w:val="00E66002"/>
    <w:rsid w:val="00E6688D"/>
    <w:rsid w:val="00E669B7"/>
    <w:rsid w:val="00E66BF8"/>
    <w:rsid w:val="00E67BD8"/>
    <w:rsid w:val="00E70682"/>
    <w:rsid w:val="00E707E2"/>
    <w:rsid w:val="00E70B2D"/>
    <w:rsid w:val="00E70FCF"/>
    <w:rsid w:val="00E71D9E"/>
    <w:rsid w:val="00E71F63"/>
    <w:rsid w:val="00E765CC"/>
    <w:rsid w:val="00E76948"/>
    <w:rsid w:val="00E80177"/>
    <w:rsid w:val="00E81303"/>
    <w:rsid w:val="00E84E5E"/>
    <w:rsid w:val="00E85209"/>
    <w:rsid w:val="00E859D8"/>
    <w:rsid w:val="00E865B6"/>
    <w:rsid w:val="00E86D8D"/>
    <w:rsid w:val="00E86DBA"/>
    <w:rsid w:val="00E87A50"/>
    <w:rsid w:val="00E908C1"/>
    <w:rsid w:val="00E90DDC"/>
    <w:rsid w:val="00E911AA"/>
    <w:rsid w:val="00E91B0F"/>
    <w:rsid w:val="00E9460F"/>
    <w:rsid w:val="00E95AC5"/>
    <w:rsid w:val="00E9783F"/>
    <w:rsid w:val="00EA1832"/>
    <w:rsid w:val="00EA580B"/>
    <w:rsid w:val="00EA61CD"/>
    <w:rsid w:val="00EA7051"/>
    <w:rsid w:val="00EA7972"/>
    <w:rsid w:val="00EB1656"/>
    <w:rsid w:val="00EB4C81"/>
    <w:rsid w:val="00EB4E36"/>
    <w:rsid w:val="00EB5CA6"/>
    <w:rsid w:val="00EB6166"/>
    <w:rsid w:val="00EB647F"/>
    <w:rsid w:val="00EC177D"/>
    <w:rsid w:val="00EC2478"/>
    <w:rsid w:val="00EC3189"/>
    <w:rsid w:val="00EC474F"/>
    <w:rsid w:val="00EC5785"/>
    <w:rsid w:val="00EC71F5"/>
    <w:rsid w:val="00EC7265"/>
    <w:rsid w:val="00EC77AA"/>
    <w:rsid w:val="00ED03BC"/>
    <w:rsid w:val="00ED07BD"/>
    <w:rsid w:val="00ED1C75"/>
    <w:rsid w:val="00ED2165"/>
    <w:rsid w:val="00ED38E3"/>
    <w:rsid w:val="00ED46BC"/>
    <w:rsid w:val="00ED5B51"/>
    <w:rsid w:val="00ED668B"/>
    <w:rsid w:val="00ED6CEE"/>
    <w:rsid w:val="00EE0034"/>
    <w:rsid w:val="00EE0204"/>
    <w:rsid w:val="00EE355F"/>
    <w:rsid w:val="00EE5B8A"/>
    <w:rsid w:val="00EE6EDD"/>
    <w:rsid w:val="00EE7F1E"/>
    <w:rsid w:val="00EF2514"/>
    <w:rsid w:val="00EF387B"/>
    <w:rsid w:val="00EF4D57"/>
    <w:rsid w:val="00EF58AA"/>
    <w:rsid w:val="00EF5BE8"/>
    <w:rsid w:val="00EF6635"/>
    <w:rsid w:val="00EF6E39"/>
    <w:rsid w:val="00EF6F8C"/>
    <w:rsid w:val="00EF70E0"/>
    <w:rsid w:val="00F00045"/>
    <w:rsid w:val="00F004C9"/>
    <w:rsid w:val="00F01068"/>
    <w:rsid w:val="00F0174C"/>
    <w:rsid w:val="00F01AFA"/>
    <w:rsid w:val="00F02052"/>
    <w:rsid w:val="00F0266E"/>
    <w:rsid w:val="00F0282C"/>
    <w:rsid w:val="00F02908"/>
    <w:rsid w:val="00F02EED"/>
    <w:rsid w:val="00F037A2"/>
    <w:rsid w:val="00F0395A"/>
    <w:rsid w:val="00F03B1B"/>
    <w:rsid w:val="00F04202"/>
    <w:rsid w:val="00F042E3"/>
    <w:rsid w:val="00F04309"/>
    <w:rsid w:val="00F0510E"/>
    <w:rsid w:val="00F077DD"/>
    <w:rsid w:val="00F10C4B"/>
    <w:rsid w:val="00F10C62"/>
    <w:rsid w:val="00F1181F"/>
    <w:rsid w:val="00F1210C"/>
    <w:rsid w:val="00F13BE2"/>
    <w:rsid w:val="00F13DFE"/>
    <w:rsid w:val="00F140F8"/>
    <w:rsid w:val="00F16C40"/>
    <w:rsid w:val="00F1741D"/>
    <w:rsid w:val="00F176DC"/>
    <w:rsid w:val="00F17823"/>
    <w:rsid w:val="00F203E7"/>
    <w:rsid w:val="00F21292"/>
    <w:rsid w:val="00F21CA6"/>
    <w:rsid w:val="00F2379E"/>
    <w:rsid w:val="00F25CEA"/>
    <w:rsid w:val="00F2771E"/>
    <w:rsid w:val="00F30E53"/>
    <w:rsid w:val="00F30F65"/>
    <w:rsid w:val="00F31FE2"/>
    <w:rsid w:val="00F33476"/>
    <w:rsid w:val="00F342FF"/>
    <w:rsid w:val="00F36BFC"/>
    <w:rsid w:val="00F37C25"/>
    <w:rsid w:val="00F40B30"/>
    <w:rsid w:val="00F41683"/>
    <w:rsid w:val="00F435E7"/>
    <w:rsid w:val="00F45864"/>
    <w:rsid w:val="00F4597E"/>
    <w:rsid w:val="00F46401"/>
    <w:rsid w:val="00F46586"/>
    <w:rsid w:val="00F4734F"/>
    <w:rsid w:val="00F47C18"/>
    <w:rsid w:val="00F50E74"/>
    <w:rsid w:val="00F51213"/>
    <w:rsid w:val="00F5332F"/>
    <w:rsid w:val="00F5347B"/>
    <w:rsid w:val="00F61CD5"/>
    <w:rsid w:val="00F62DDE"/>
    <w:rsid w:val="00F62EA9"/>
    <w:rsid w:val="00F6477D"/>
    <w:rsid w:val="00F654EE"/>
    <w:rsid w:val="00F679C8"/>
    <w:rsid w:val="00F7082A"/>
    <w:rsid w:val="00F70C1C"/>
    <w:rsid w:val="00F71D72"/>
    <w:rsid w:val="00F73945"/>
    <w:rsid w:val="00F73B11"/>
    <w:rsid w:val="00F73C71"/>
    <w:rsid w:val="00F73F14"/>
    <w:rsid w:val="00F74DF6"/>
    <w:rsid w:val="00F759DB"/>
    <w:rsid w:val="00F75F25"/>
    <w:rsid w:val="00F761E2"/>
    <w:rsid w:val="00F76225"/>
    <w:rsid w:val="00F765B0"/>
    <w:rsid w:val="00F827E7"/>
    <w:rsid w:val="00F8296F"/>
    <w:rsid w:val="00F839E1"/>
    <w:rsid w:val="00F84512"/>
    <w:rsid w:val="00F84EC1"/>
    <w:rsid w:val="00F863BF"/>
    <w:rsid w:val="00F8767B"/>
    <w:rsid w:val="00F90537"/>
    <w:rsid w:val="00F90CDE"/>
    <w:rsid w:val="00F91046"/>
    <w:rsid w:val="00F92378"/>
    <w:rsid w:val="00F92D1D"/>
    <w:rsid w:val="00F94715"/>
    <w:rsid w:val="00F9481C"/>
    <w:rsid w:val="00F97E14"/>
    <w:rsid w:val="00FA4A8A"/>
    <w:rsid w:val="00FB076A"/>
    <w:rsid w:val="00FB0D52"/>
    <w:rsid w:val="00FB256A"/>
    <w:rsid w:val="00FB5972"/>
    <w:rsid w:val="00FC0DA1"/>
    <w:rsid w:val="00FC19A3"/>
    <w:rsid w:val="00FC3425"/>
    <w:rsid w:val="00FC46A6"/>
    <w:rsid w:val="00FC5134"/>
    <w:rsid w:val="00FC5CAD"/>
    <w:rsid w:val="00FC5F2A"/>
    <w:rsid w:val="00FD0256"/>
    <w:rsid w:val="00FD0490"/>
    <w:rsid w:val="00FD0751"/>
    <w:rsid w:val="00FD11C4"/>
    <w:rsid w:val="00FD1C3D"/>
    <w:rsid w:val="00FD21B2"/>
    <w:rsid w:val="00FD266C"/>
    <w:rsid w:val="00FD2942"/>
    <w:rsid w:val="00FD2B18"/>
    <w:rsid w:val="00FD3191"/>
    <w:rsid w:val="00FD4338"/>
    <w:rsid w:val="00FD6688"/>
    <w:rsid w:val="00FD67F9"/>
    <w:rsid w:val="00FD6BF4"/>
    <w:rsid w:val="00FE13C6"/>
    <w:rsid w:val="00FE1741"/>
    <w:rsid w:val="00FE435F"/>
    <w:rsid w:val="00FE5E17"/>
    <w:rsid w:val="00FE7799"/>
    <w:rsid w:val="00FF1711"/>
    <w:rsid w:val="00FF1A33"/>
    <w:rsid w:val="00FF1EF6"/>
    <w:rsid w:val="00FF25BD"/>
    <w:rsid w:val="00FF458F"/>
    <w:rsid w:val="00FF4D90"/>
    <w:rsid w:val="00FF4EDB"/>
    <w:rsid w:val="00FF541E"/>
    <w:rsid w:val="00FF5740"/>
    <w:rsid w:val="00FF6074"/>
    <w:rsid w:val="1CA67636"/>
    <w:rsid w:val="3F3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1CE882"/>
  <w15:docId w15:val="{BA0F80D4-1EE0-4FF7-8DE2-2CC1CBE5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uiPriority="0" w:qFormat="1"/>
    <w:lsdException w:name="annotation text" w:uiPriority="0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67BD8"/>
    <w:pPr>
      <w:widowControl w:val="0"/>
      <w:spacing w:before="60" w:after="6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paragraph" w:styleId="u2">
    <w:name w:val="heading 2"/>
    <w:basedOn w:val="Binhthng"/>
    <w:next w:val="Binhthng"/>
    <w:link w:val="u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</w:rPr>
  </w:style>
  <w:style w:type="paragraph" w:styleId="u4">
    <w:name w:val="heading 4"/>
    <w:basedOn w:val="Binhthng"/>
    <w:next w:val="Binhthng"/>
    <w:link w:val="u4Char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7"/>
    </w:rPr>
  </w:style>
  <w:style w:type="paragraph" w:styleId="u6">
    <w:name w:val="heading 6"/>
    <w:basedOn w:val="Binhthng"/>
    <w:next w:val="Binhthng"/>
    <w:link w:val="u6Char"/>
    <w:semiHidden/>
    <w:unhideWhenUsed/>
    <w:qFormat/>
    <w:pPr>
      <w:spacing w:before="240" w:line="340" w:lineRule="atLeast"/>
      <w:jc w:val="both"/>
      <w:outlineLvl w:val="5"/>
    </w:pPr>
    <w:rPr>
      <w:rFonts w:ascii="Calibri" w:eastAsiaTheme="majorEastAsia" w:hAnsi="Calibri" w:cstheme="majorBidi"/>
      <w:b/>
      <w:bCs/>
      <w:sz w:val="22"/>
      <w:szCs w:val="22"/>
    </w:rPr>
  </w:style>
  <w:style w:type="paragraph" w:styleId="u9">
    <w:name w:val="heading 9"/>
    <w:basedOn w:val="Binhthng"/>
    <w:next w:val="Binhthng"/>
    <w:link w:val="u9Char"/>
    <w:pPr>
      <w:tabs>
        <w:tab w:val="left" w:pos="1584"/>
      </w:tabs>
      <w:spacing w:before="240"/>
      <w:ind w:left="1584" w:hanging="144"/>
      <w:outlineLvl w:val="8"/>
    </w:pPr>
    <w:rPr>
      <w:rFonts w:ascii="Cambria" w:hAnsi="Cambria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qFormat/>
    <w:pPr>
      <w:spacing w:before="0" w:after="0" w:line="240" w:lineRule="auto"/>
    </w:pPr>
    <w:rPr>
      <w:rFonts w:ascii="Tahoma" w:hAnsi="Tahoma"/>
      <w:sz w:val="16"/>
      <w:szCs w:val="16"/>
    </w:rPr>
  </w:style>
  <w:style w:type="paragraph" w:styleId="ThnVnban">
    <w:name w:val="Body Text"/>
    <w:basedOn w:val="Binhthng"/>
    <w:link w:val="ThnVnbanChar"/>
    <w:qFormat/>
    <w:pPr>
      <w:suppressAutoHyphens/>
      <w:spacing w:before="0" w:after="0" w:line="240" w:lineRule="auto"/>
    </w:pPr>
    <w:rPr>
      <w:rFonts w:ascii="VNI-Times" w:hAnsi="VNI-Times"/>
      <w:sz w:val="28"/>
      <w:szCs w:val="20"/>
      <w:lang w:eastAsia="ar-SA"/>
    </w:rPr>
  </w:style>
  <w:style w:type="paragraph" w:styleId="Chuthich">
    <w:name w:val="caption"/>
    <w:basedOn w:val="Binhthng"/>
    <w:next w:val="Binhthng"/>
    <w:qFormat/>
    <w:pPr>
      <w:spacing w:after="120"/>
      <w:ind w:left="1440"/>
    </w:pPr>
    <w:rPr>
      <w:rFonts w:ascii=".VnTime" w:hAnsi=".VnTime"/>
      <w:b/>
      <w:snapToGrid w:val="0"/>
      <w:szCs w:val="20"/>
    </w:rPr>
  </w:style>
  <w:style w:type="character" w:styleId="ThamchiuChuthich">
    <w:name w:val="annotation reference"/>
    <w:basedOn w:val="Phngmcinhcuaoanvn"/>
    <w:semiHidden/>
    <w:unhideWhenUsed/>
    <w:qFormat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qFormat/>
    <w:pPr>
      <w:spacing w:line="240" w:lineRule="auto"/>
    </w:pPr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semiHidden/>
    <w:unhideWhenUsed/>
    <w:qFormat/>
    <w:rPr>
      <w:b/>
      <w:bCs/>
    </w:rPr>
  </w:style>
  <w:style w:type="paragraph" w:styleId="Bantailiu">
    <w:name w:val="Document Map"/>
    <w:basedOn w:val="Binhthng"/>
    <w:link w:val="BantailiuChar"/>
    <w:semiHidden/>
    <w:qFormat/>
    <w:pPr>
      <w:shd w:val="clear" w:color="auto" w:fill="000080"/>
    </w:pPr>
    <w:rPr>
      <w:rFonts w:ascii="Tahoma" w:hAnsi="Tahoma"/>
      <w:szCs w:val="20"/>
    </w:rPr>
  </w:style>
  <w:style w:type="character" w:styleId="Nhnmanh">
    <w:name w:val="Emphasis"/>
    <w:qFormat/>
    <w:rPr>
      <w:i/>
      <w:iCs/>
    </w:rPr>
  </w:style>
  <w:style w:type="character" w:styleId="FollowedHyperlink">
    <w:name w:val="FollowedHyperlink"/>
    <w:uiPriority w:val="99"/>
    <w:unhideWhenUsed/>
    <w:qFormat/>
    <w:rPr>
      <w:color w:val="800080"/>
      <w:u w:val="single"/>
    </w:rPr>
  </w:style>
  <w:style w:type="paragraph" w:styleId="Chntrang">
    <w:name w:val="footer"/>
    <w:basedOn w:val="Binhthng"/>
    <w:link w:val="ChntrangChar"/>
    <w:qFormat/>
    <w:pPr>
      <w:tabs>
        <w:tab w:val="center" w:pos="4320"/>
        <w:tab w:val="right" w:pos="8640"/>
      </w:tabs>
    </w:pPr>
  </w:style>
  <w:style w:type="character" w:styleId="ThamchiuCcchu">
    <w:name w:val="footnote reference"/>
    <w:semiHidden/>
    <w:qFormat/>
    <w:rPr>
      <w:vertAlign w:val="superscript"/>
    </w:rPr>
  </w:style>
  <w:style w:type="paragraph" w:styleId="VnbanCcchu">
    <w:name w:val="footnote text"/>
    <w:basedOn w:val="Binhthng"/>
    <w:link w:val="VnbanCcchuChar"/>
    <w:qFormat/>
    <w:pPr>
      <w:ind w:left="360" w:hanging="360"/>
    </w:pPr>
    <w:rPr>
      <w:snapToGrid w:val="0"/>
      <w:sz w:val="18"/>
      <w:szCs w:val="20"/>
    </w:rPr>
  </w:style>
  <w:style w:type="paragraph" w:styleId="utrang">
    <w:name w:val="header"/>
    <w:basedOn w:val="Binhthng"/>
    <w:link w:val="utrangChar"/>
    <w:qFormat/>
    <w:pPr>
      <w:tabs>
        <w:tab w:val="center" w:pos="4320"/>
        <w:tab w:val="right" w:pos="8640"/>
      </w:tabs>
    </w:pPr>
  </w:style>
  <w:style w:type="character" w:styleId="Siuktni">
    <w:name w:val="Hyperlink"/>
    <w:uiPriority w:val="99"/>
    <w:unhideWhenUsed/>
    <w:qFormat/>
    <w:rPr>
      <w:color w:val="0000FF"/>
      <w:u w:val="single"/>
    </w:rPr>
  </w:style>
  <w:style w:type="paragraph" w:styleId="Duudong">
    <w:name w:val="List Bullet"/>
    <w:basedOn w:val="Binhthng"/>
    <w:unhideWhenUsed/>
    <w:qFormat/>
    <w:pPr>
      <w:numPr>
        <w:numId w:val="1"/>
      </w:numPr>
      <w:contextualSpacing/>
    </w:pPr>
  </w:style>
  <w:style w:type="paragraph" w:styleId="ThngthngWeb">
    <w:name w:val="Normal (Web)"/>
    <w:basedOn w:val="Binhthng"/>
    <w:uiPriority w:val="99"/>
    <w:qFormat/>
    <w:pPr>
      <w:spacing w:before="100" w:beforeAutospacing="1" w:after="100" w:afterAutospacing="1" w:line="312" w:lineRule="auto"/>
      <w:ind w:firstLine="567"/>
    </w:pPr>
    <w:rPr>
      <w:rFonts w:ascii="Arial" w:hAnsi="Arial" w:cs=".VnArial"/>
      <w:szCs w:val="20"/>
      <w:lang w:val="vi-VN"/>
    </w:rPr>
  </w:style>
  <w:style w:type="paragraph" w:styleId="ThutlBinhthng">
    <w:name w:val="Normal Indent"/>
    <w:basedOn w:val="Binhthng"/>
    <w:link w:val="ThutlBinhthngChar"/>
    <w:qFormat/>
    <w:pPr>
      <w:ind w:left="567" w:right="14"/>
    </w:pPr>
    <w:rPr>
      <w:rFonts w:cs="Arial"/>
      <w:snapToGrid w:val="0"/>
      <w:szCs w:val="20"/>
    </w:rPr>
  </w:style>
  <w:style w:type="character" w:styleId="Strang">
    <w:name w:val="page number"/>
    <w:basedOn w:val="Phngmcinhcuaoanvn"/>
    <w:qFormat/>
  </w:style>
  <w:style w:type="character" w:styleId="Manh">
    <w:name w:val="Strong"/>
    <w:uiPriority w:val="22"/>
    <w:qFormat/>
    <w:rPr>
      <w:b/>
      <w:bCs/>
    </w:rPr>
  </w:style>
  <w:style w:type="table" w:styleId="LiBang">
    <w:name w:val="Table Grid"/>
    <w:basedOn w:val="BangThngthng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pPr>
      <w:spacing w:before="0"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Mucluc1">
    <w:name w:val="toc 1"/>
    <w:basedOn w:val="Binhthng"/>
    <w:next w:val="Binhthng"/>
    <w:uiPriority w:val="39"/>
    <w:qFormat/>
    <w:pPr>
      <w:tabs>
        <w:tab w:val="right" w:leader="dot" w:pos="9072"/>
      </w:tabs>
      <w:spacing w:line="340" w:lineRule="atLeast"/>
      <w:jc w:val="both"/>
    </w:pPr>
    <w:rPr>
      <w:b/>
      <w:sz w:val="26"/>
    </w:rPr>
  </w:style>
  <w:style w:type="paragraph" w:styleId="Mucluc2">
    <w:name w:val="toc 2"/>
    <w:basedOn w:val="Binhthng"/>
    <w:next w:val="Binhthng"/>
    <w:uiPriority w:val="39"/>
    <w:qFormat/>
    <w:pPr>
      <w:tabs>
        <w:tab w:val="right" w:leader="dot" w:pos="9072"/>
      </w:tabs>
      <w:spacing w:line="340" w:lineRule="atLeast"/>
      <w:ind w:left="240"/>
      <w:jc w:val="both"/>
    </w:pPr>
    <w:rPr>
      <w:b/>
      <w:i/>
      <w:sz w:val="26"/>
    </w:rPr>
  </w:style>
  <w:style w:type="paragraph" w:styleId="Mucluc3">
    <w:name w:val="toc 3"/>
    <w:basedOn w:val="Binhthng"/>
    <w:next w:val="Binhthng"/>
    <w:uiPriority w:val="39"/>
    <w:qFormat/>
    <w:pPr>
      <w:tabs>
        <w:tab w:val="right" w:leader="dot" w:pos="9072"/>
      </w:tabs>
      <w:spacing w:line="340" w:lineRule="atLeast"/>
      <w:ind w:left="480"/>
      <w:jc w:val="both"/>
    </w:pPr>
    <w:rPr>
      <w:sz w:val="26"/>
    </w:rPr>
  </w:style>
  <w:style w:type="paragraph" w:styleId="Mucluc4">
    <w:name w:val="toc 4"/>
    <w:basedOn w:val="Binhthng"/>
    <w:next w:val="Binhthng"/>
    <w:uiPriority w:val="39"/>
    <w:qFormat/>
    <w:pPr>
      <w:tabs>
        <w:tab w:val="right" w:leader="dot" w:pos="9072"/>
      </w:tabs>
      <w:ind w:left="720"/>
    </w:pPr>
    <w:rPr>
      <w:i/>
      <w:sz w:val="23"/>
    </w:rPr>
  </w:style>
  <w:style w:type="paragraph" w:styleId="Mucluc5">
    <w:name w:val="toc 5"/>
    <w:basedOn w:val="Binhthng"/>
    <w:next w:val="Binhthng"/>
    <w:uiPriority w:val="39"/>
    <w:unhideWhenUsed/>
    <w:qFormat/>
    <w:pPr>
      <w:spacing w:before="0" w:after="100" w:line="276" w:lineRule="auto"/>
      <w:ind w:left="880"/>
    </w:pPr>
    <w:rPr>
      <w:rFonts w:ascii="Calibri" w:hAnsi="Calibri"/>
      <w:sz w:val="22"/>
      <w:szCs w:val="22"/>
    </w:rPr>
  </w:style>
  <w:style w:type="paragraph" w:styleId="Mucluc6">
    <w:name w:val="toc 6"/>
    <w:basedOn w:val="Binhthng"/>
    <w:next w:val="Binhthng"/>
    <w:uiPriority w:val="39"/>
    <w:unhideWhenUsed/>
    <w:qFormat/>
    <w:pPr>
      <w:spacing w:before="0" w:after="100" w:line="276" w:lineRule="auto"/>
      <w:ind w:left="1100"/>
    </w:pPr>
    <w:rPr>
      <w:rFonts w:ascii="Calibri" w:hAnsi="Calibri"/>
      <w:sz w:val="22"/>
      <w:szCs w:val="22"/>
    </w:rPr>
  </w:style>
  <w:style w:type="paragraph" w:styleId="Mucluc7">
    <w:name w:val="toc 7"/>
    <w:basedOn w:val="Binhthng"/>
    <w:next w:val="Binhthng"/>
    <w:uiPriority w:val="39"/>
    <w:unhideWhenUsed/>
    <w:qFormat/>
    <w:pPr>
      <w:spacing w:before="0" w:after="100" w:line="276" w:lineRule="auto"/>
      <w:ind w:left="1320"/>
    </w:pPr>
    <w:rPr>
      <w:rFonts w:ascii="Calibri" w:hAnsi="Calibri"/>
      <w:sz w:val="22"/>
      <w:szCs w:val="22"/>
    </w:rPr>
  </w:style>
  <w:style w:type="paragraph" w:styleId="Mucluc8">
    <w:name w:val="toc 8"/>
    <w:basedOn w:val="Binhthng"/>
    <w:next w:val="Binhthng"/>
    <w:uiPriority w:val="39"/>
    <w:unhideWhenUsed/>
    <w:qFormat/>
    <w:pPr>
      <w:spacing w:before="0" w:after="100" w:line="276" w:lineRule="auto"/>
      <w:ind w:left="1540"/>
    </w:pPr>
    <w:rPr>
      <w:rFonts w:ascii="Calibri" w:hAnsi="Calibri"/>
      <w:sz w:val="22"/>
      <w:szCs w:val="22"/>
    </w:rPr>
  </w:style>
  <w:style w:type="paragraph" w:styleId="Mucluc9">
    <w:name w:val="toc 9"/>
    <w:basedOn w:val="Binhthng"/>
    <w:next w:val="Binhthng"/>
    <w:uiPriority w:val="39"/>
    <w:unhideWhenUsed/>
    <w:qFormat/>
    <w:pPr>
      <w:spacing w:before="0"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FISHeading1">
    <w:name w:val="FIS_Heading1"/>
    <w:basedOn w:val="u1"/>
    <w:qFormat/>
    <w:pPr>
      <w:keepNext w:val="0"/>
      <w:keepLines w:val="0"/>
      <w:pageBreakBefore/>
      <w:numPr>
        <w:numId w:val="2"/>
      </w:numPr>
      <w:spacing w:after="120" w:line="340" w:lineRule="atLeast"/>
      <w:jc w:val="both"/>
    </w:pPr>
    <w:rPr>
      <w:rFonts w:ascii="Times New Roman" w:eastAsia="Times New Roman" w:hAnsi="Times New Roman" w:cs="Times New Roman"/>
      <w:b/>
      <w:bCs/>
      <w:color w:val="auto"/>
      <w:kern w:val="32"/>
      <w:szCs w:val="24"/>
    </w:rPr>
  </w:style>
  <w:style w:type="character" w:customStyle="1" w:styleId="u1Char">
    <w:name w:val="Đầu đề 1 Char"/>
    <w:basedOn w:val="Phngmcinhcuaoanvn"/>
    <w:link w:val="u1"/>
    <w:qFormat/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paragraph" w:customStyle="1" w:styleId="FISHeading2">
    <w:name w:val="FIS_Heading2"/>
    <w:basedOn w:val="u2"/>
    <w:qFormat/>
    <w:pPr>
      <w:keepNext w:val="0"/>
      <w:keepLines w:val="0"/>
      <w:numPr>
        <w:ilvl w:val="1"/>
        <w:numId w:val="2"/>
      </w:numPr>
      <w:tabs>
        <w:tab w:val="clear" w:pos="709"/>
        <w:tab w:val="left" w:pos="284"/>
      </w:tabs>
      <w:spacing w:before="180" w:after="120" w:line="340" w:lineRule="atLeast"/>
      <w:jc w:val="both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SHeading3">
    <w:name w:val="FIS_Heading3"/>
    <w:basedOn w:val="u3"/>
    <w:qFormat/>
    <w:pPr>
      <w:keepNext w:val="0"/>
      <w:keepLines w:val="0"/>
      <w:numPr>
        <w:ilvl w:val="2"/>
        <w:numId w:val="2"/>
      </w:numPr>
      <w:tabs>
        <w:tab w:val="clear" w:pos="1134"/>
        <w:tab w:val="left" w:pos="3114"/>
      </w:tabs>
      <w:spacing w:before="180" w:after="120" w:line="340" w:lineRule="atLeast"/>
      <w:ind w:left="1138" w:hanging="1138"/>
      <w:jc w:val="both"/>
    </w:pPr>
    <w:rPr>
      <w:rFonts w:ascii="Times New Roman" w:eastAsia="Times New Roman" w:hAnsi="Times New Roman" w:cs="Times New Roman"/>
      <w:b/>
      <w:i/>
      <w:color w:val="auto"/>
      <w:sz w:val="27"/>
      <w:szCs w:val="28"/>
    </w:rPr>
  </w:style>
  <w:style w:type="character" w:customStyle="1" w:styleId="u3Char">
    <w:name w:val="Đầu đề 3 Char"/>
    <w:basedOn w:val="Phngmcinhcuaoanvn"/>
    <w:link w:val="u3"/>
    <w:qFormat/>
    <w:rPr>
      <w:rFonts w:asciiTheme="majorHAnsi" w:eastAsiaTheme="majorEastAsia" w:hAnsiTheme="majorHAnsi" w:cstheme="majorBidi"/>
      <w:color w:val="1F3864" w:themeColor="accent1" w:themeShade="80"/>
      <w:sz w:val="28"/>
    </w:rPr>
  </w:style>
  <w:style w:type="paragraph" w:customStyle="1" w:styleId="FISHeading4">
    <w:name w:val="FIS_Heading4"/>
    <w:basedOn w:val="u4"/>
    <w:qFormat/>
    <w:rsid w:val="00BE1229"/>
    <w:pPr>
      <w:keepNext w:val="0"/>
      <w:keepLines w:val="0"/>
      <w:numPr>
        <w:ilvl w:val="3"/>
        <w:numId w:val="2"/>
      </w:numPr>
      <w:tabs>
        <w:tab w:val="clear" w:pos="2176"/>
        <w:tab w:val="left" w:pos="993"/>
      </w:tabs>
      <w:spacing w:before="180" w:after="120" w:line="340" w:lineRule="atLeast"/>
      <w:ind w:left="0" w:firstLine="0"/>
    </w:pPr>
    <w:rPr>
      <w:rFonts w:ascii="Times New Roman" w:eastAsia="Times New Roman" w:hAnsi="Times New Roman" w:cs="Times New Roman"/>
      <w:b/>
      <w:bCs/>
      <w:snapToGrid w:val="0"/>
      <w:color w:val="auto"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ISHeading5">
    <w:name w:val="FIS_Heading5"/>
    <w:basedOn w:val="u5"/>
    <w:link w:val="FISHeading5Char"/>
    <w:qFormat/>
    <w:pPr>
      <w:keepNext w:val="0"/>
      <w:keepLines w:val="0"/>
      <w:numPr>
        <w:ilvl w:val="4"/>
        <w:numId w:val="2"/>
      </w:numPr>
      <w:snapToGrid w:val="0"/>
      <w:spacing w:before="180" w:after="120" w:line="340" w:lineRule="atLeast"/>
      <w:jc w:val="both"/>
    </w:pPr>
    <w:rPr>
      <w:rFonts w:ascii="Times New Roman" w:eastAsia="Times New Roman" w:hAnsi="Times New Roman" w:cs="Times New Roman"/>
      <w:b/>
      <w:i/>
      <w:iCs/>
      <w:snapToGrid w:val="0"/>
      <w:color w:val="000000" w:themeColor="text1"/>
      <w:szCs w:val="26"/>
    </w:rPr>
  </w:style>
  <w:style w:type="character" w:customStyle="1" w:styleId="FISHeading5Char">
    <w:name w:val="FIS_Heading5 Char"/>
    <w:link w:val="FISHeading5"/>
    <w:qFormat/>
    <w:rPr>
      <w:rFonts w:ascii="Times New Roman" w:eastAsia="Times New Roman" w:hAnsi="Times New Roman" w:cs="Times New Roman"/>
      <w:b/>
      <w:i/>
      <w:iCs/>
      <w:snapToGrid w:val="0"/>
      <w:color w:val="000000" w:themeColor="text1"/>
      <w:sz w:val="27"/>
      <w:szCs w:val="26"/>
    </w:rPr>
  </w:style>
  <w:style w:type="character" w:customStyle="1" w:styleId="u5Char">
    <w:name w:val="Đầu đề 5 Char"/>
    <w:basedOn w:val="Phngmcinhcuaoanvn"/>
    <w:link w:val="u5"/>
    <w:qFormat/>
    <w:rPr>
      <w:rFonts w:asciiTheme="majorHAnsi" w:eastAsiaTheme="majorEastAsia" w:hAnsiTheme="majorHAnsi" w:cstheme="majorBidi"/>
      <w:color w:val="2F5496" w:themeColor="accent1" w:themeShade="BF"/>
      <w:sz w:val="27"/>
    </w:rPr>
  </w:style>
  <w:style w:type="paragraph" w:customStyle="1" w:styleId="FISHeading6">
    <w:name w:val="FIS_Heading6"/>
    <w:basedOn w:val="u6"/>
    <w:qFormat/>
    <w:pPr>
      <w:numPr>
        <w:ilvl w:val="5"/>
        <w:numId w:val="2"/>
      </w:numPr>
      <w:spacing w:before="180" w:after="120"/>
    </w:pPr>
    <w:rPr>
      <w:rFonts w:ascii="Times New Roman" w:eastAsia="Times New Roman" w:hAnsi="Times New Roman" w:cs="Times New Roman"/>
      <w:bCs w:val="0"/>
      <w:snapToGrid w:val="0"/>
      <w:color w:val="000000" w:themeColor="text1"/>
      <w:sz w:val="26"/>
      <w:szCs w:val="20"/>
    </w:rPr>
  </w:style>
  <w:style w:type="character" w:customStyle="1" w:styleId="u6Char">
    <w:name w:val="Đầu đề 6 Char"/>
    <w:basedOn w:val="Phngmcinhcuaoanvn"/>
    <w:link w:val="u6"/>
    <w:semiHidden/>
    <w:qFormat/>
    <w:rPr>
      <w:rFonts w:ascii="Calibri" w:eastAsiaTheme="majorEastAsia" w:hAnsi="Calibri" w:cstheme="majorBidi"/>
      <w:b/>
      <w:bCs/>
      <w:sz w:val="22"/>
      <w:szCs w:val="22"/>
      <w:lang w:val="en-US"/>
    </w:rPr>
  </w:style>
  <w:style w:type="paragraph" w:customStyle="1" w:styleId="1b">
    <w:name w:val="1b"/>
    <w:basedOn w:val="oancuaDanhsach"/>
    <w:link w:val="1bChar"/>
    <w:qFormat/>
    <w:pPr>
      <w:numPr>
        <w:numId w:val="3"/>
      </w:numPr>
      <w:spacing w:before="120" w:after="120" w:line="276" w:lineRule="auto"/>
      <w:jc w:val="left"/>
    </w:pPr>
    <w:rPr>
      <w:rFonts w:eastAsiaTheme="majorEastAsia"/>
      <w:sz w:val="24"/>
      <w:szCs w:val="24"/>
    </w:rPr>
  </w:style>
  <w:style w:type="paragraph" w:styleId="oancuaDanhsach">
    <w:name w:val="List Paragraph"/>
    <w:basedOn w:val="Binhthng"/>
    <w:link w:val="oancuaDanhsachChar"/>
    <w:uiPriority w:val="34"/>
    <w:qFormat/>
    <w:pPr>
      <w:numPr>
        <w:numId w:val="4"/>
      </w:numPr>
      <w:jc w:val="both"/>
    </w:pPr>
    <w:rPr>
      <w:sz w:val="26"/>
      <w:szCs w:val="26"/>
    </w:rPr>
  </w:style>
  <w:style w:type="paragraph" w:customStyle="1" w:styleId="2b">
    <w:name w:val="2b"/>
    <w:link w:val="2bChar"/>
    <w:qFormat/>
    <w:pPr>
      <w:widowControl w:val="0"/>
      <w:numPr>
        <w:numId w:val="5"/>
      </w:numPr>
      <w:tabs>
        <w:tab w:val="left" w:pos="1701"/>
      </w:tabs>
      <w:spacing w:before="60" w:after="60" w:line="340" w:lineRule="atLeast"/>
    </w:pPr>
    <w:rPr>
      <w:rFonts w:ascii="Times New Roman" w:eastAsia="Times New Roman" w:hAnsi="Times New Roman" w:cstheme="majorHAnsi"/>
      <w:sz w:val="24"/>
      <w:szCs w:val="24"/>
    </w:rPr>
  </w:style>
  <w:style w:type="paragraph" w:customStyle="1" w:styleId="Indent20">
    <w:name w:val="Indent 2"/>
    <w:basedOn w:val="Binhthng"/>
    <w:link w:val="Indent2Char"/>
    <w:uiPriority w:val="99"/>
    <w:qFormat/>
    <w:pPr>
      <w:tabs>
        <w:tab w:val="left" w:pos="-936"/>
        <w:tab w:val="left" w:pos="1701"/>
      </w:tabs>
      <w:spacing w:after="120"/>
      <w:ind w:left="1701" w:hanging="425"/>
      <w:jc w:val="both"/>
    </w:pPr>
    <w:rPr>
      <w:szCs w:val="28"/>
    </w:rPr>
  </w:style>
  <w:style w:type="character" w:customStyle="1" w:styleId="Indent2Char">
    <w:name w:val="Indent 2 Char"/>
    <w:link w:val="Indent20"/>
    <w:uiPriority w:val="99"/>
    <w:qFormat/>
    <w:rPr>
      <w:rFonts w:ascii="Times New Roman" w:eastAsia="Times New Roman" w:hAnsi="Times New Roman" w:cs="Times New Roman"/>
      <w:szCs w:val="28"/>
      <w:lang w:val="en-US"/>
    </w:rPr>
  </w:style>
  <w:style w:type="paragraph" w:customStyle="1" w:styleId="3b">
    <w:name w:val="3b"/>
    <w:qFormat/>
    <w:pPr>
      <w:widowControl w:val="0"/>
      <w:numPr>
        <w:numId w:val="6"/>
      </w:numPr>
      <w:tabs>
        <w:tab w:val="left" w:pos="2268"/>
      </w:tabs>
      <w:spacing w:before="60" w:after="60" w:line="340" w:lineRule="atLeast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4b">
    <w:name w:val="4b"/>
    <w:qFormat/>
    <w:rsid w:val="009474E9"/>
    <w:pPr>
      <w:widowControl w:val="0"/>
      <w:numPr>
        <w:numId w:val="7"/>
      </w:numPr>
      <w:tabs>
        <w:tab w:val="left" w:pos="2280"/>
      </w:tabs>
      <w:spacing w:before="60" w:after="60" w:line="340" w:lineRule="atLeast"/>
      <w:ind w:left="93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SHeading7">
    <w:name w:val="FIS_Heading7"/>
    <w:basedOn w:val="FISHeading6"/>
    <w:qFormat/>
    <w:pPr>
      <w:tabs>
        <w:tab w:val="left" w:pos="1418"/>
      </w:tabs>
      <w:ind w:left="1418" w:hanging="1418"/>
    </w:pPr>
    <w:rPr>
      <w:rFonts w:ascii="Times New Roman Bold" w:hAnsi="Times New Roman Bold"/>
    </w:rPr>
  </w:style>
  <w:style w:type="paragraph" w:customStyle="1" w:styleId="Tnct">
    <w:name w:val="Tên cột"/>
    <w:basedOn w:val="Binhthng"/>
    <w:link w:val="TnctChar"/>
    <w:qFormat/>
    <w:pPr>
      <w:spacing w:before="120" w:after="120"/>
    </w:pPr>
    <w:rPr>
      <w:rFonts w:cstheme="majorHAnsi"/>
      <w:b/>
      <w:color w:val="000000"/>
    </w:rPr>
  </w:style>
  <w:style w:type="character" w:customStyle="1" w:styleId="TnctChar">
    <w:name w:val="Tên cột Char"/>
    <w:basedOn w:val="Phngmcinhcuaoanvn"/>
    <w:link w:val="Tnct"/>
    <w:qFormat/>
    <w:rPr>
      <w:rFonts w:ascii="Times New Roman" w:eastAsia="Times New Roman" w:hAnsi="Times New Roman" w:cstheme="majorHAnsi"/>
      <w:b/>
      <w:color w:val="000000"/>
    </w:rPr>
  </w:style>
  <w:style w:type="paragraph" w:customStyle="1" w:styleId="TNVNG">
    <w:name w:val="TÊN VÙNG"/>
    <w:basedOn w:val="Binhthng"/>
    <w:link w:val="TNVNGChar"/>
    <w:qFormat/>
    <w:pPr>
      <w:spacing w:before="120" w:after="120" w:line="240" w:lineRule="auto"/>
    </w:pPr>
    <w:rPr>
      <w:b/>
      <w:color w:val="000000"/>
      <w:szCs w:val="20"/>
    </w:rPr>
  </w:style>
  <w:style w:type="character" w:customStyle="1" w:styleId="TNVNGChar">
    <w:name w:val="TÊN VÙNG Char"/>
    <w:basedOn w:val="Phngmcinhcuaoanvn"/>
    <w:link w:val="TNVNG"/>
    <w:qFormat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STT">
    <w:name w:val="STT"/>
    <w:basedOn w:val="Binhthng"/>
    <w:link w:val="STTChar"/>
    <w:qFormat/>
    <w:pPr>
      <w:spacing w:before="120" w:after="120" w:line="240" w:lineRule="auto"/>
    </w:pPr>
    <w:rPr>
      <w:color w:val="000000"/>
    </w:rPr>
  </w:style>
  <w:style w:type="character" w:customStyle="1" w:styleId="STTChar">
    <w:name w:val="STT Char"/>
    <w:basedOn w:val="Phngmcinhcuaoanvn"/>
    <w:link w:val="STT"/>
    <w:qFormat/>
    <w:rPr>
      <w:rFonts w:ascii="Times New Roman" w:eastAsia="Times New Roman" w:hAnsi="Times New Roman" w:cs="Times New Roman"/>
      <w:color w:val="000000"/>
    </w:rPr>
  </w:style>
  <w:style w:type="character" w:customStyle="1" w:styleId="u9Char">
    <w:name w:val="Đầu đề 9 Char"/>
    <w:basedOn w:val="Phngmcinhcuaoanvn"/>
    <w:link w:val="u9"/>
    <w:qFormat/>
    <w:rPr>
      <w:rFonts w:ascii="Cambria" w:eastAsia="Times New Roman" w:hAnsi="Cambria" w:cs="Times New Roman"/>
      <w:sz w:val="22"/>
      <w:szCs w:val="22"/>
      <w:lang w:val="en-US"/>
    </w:rPr>
  </w:style>
  <w:style w:type="character" w:customStyle="1" w:styleId="utrangChar">
    <w:name w:val="Đầu trang Char"/>
    <w:basedOn w:val="Phngmcinhcuaoanvn"/>
    <w:link w:val="utrang"/>
    <w:qFormat/>
    <w:rPr>
      <w:rFonts w:ascii="Times New Roman" w:eastAsia="Times New Roman" w:hAnsi="Times New Roman" w:cs="Times New Roman"/>
      <w:lang w:val="en-US"/>
    </w:rPr>
  </w:style>
  <w:style w:type="character" w:customStyle="1" w:styleId="ChntrangChar">
    <w:name w:val="Chân trang Char"/>
    <w:basedOn w:val="Phngmcinhcuaoanvn"/>
    <w:link w:val="Chntrang"/>
    <w:qFormat/>
    <w:rPr>
      <w:rFonts w:ascii="Times New Roman" w:eastAsia="Times New Roman" w:hAnsi="Times New Roman" w:cs="Times New Roman"/>
      <w:lang w:val="en-US"/>
    </w:rPr>
  </w:style>
  <w:style w:type="paragraph" w:customStyle="1" w:styleId="tty80">
    <w:name w:val="tty80"/>
    <w:basedOn w:val="Binhthng"/>
    <w:qFormat/>
    <w:rPr>
      <w:rFonts w:ascii="Courier New" w:hAnsi="Courier New"/>
      <w:sz w:val="22"/>
      <w:szCs w:val="20"/>
    </w:rPr>
  </w:style>
  <w:style w:type="paragraph" w:customStyle="1" w:styleId="NormalTB">
    <w:name w:val="NormalTB"/>
    <w:qFormat/>
    <w:pPr>
      <w:jc w:val="center"/>
    </w:pPr>
    <w:rPr>
      <w:rFonts w:ascii=".VnTime" w:eastAsia="Times New Roman" w:hAnsi=".VnTime" w:cs="Times New Roman"/>
      <w:lang w:val="en-AU"/>
    </w:rPr>
  </w:style>
  <w:style w:type="paragraph" w:customStyle="1" w:styleId="HRTTableText">
    <w:name w:val="HRT Table Text"/>
    <w:basedOn w:val="Binhthng"/>
    <w:link w:val="HRTTableTextCharChar"/>
    <w:qFormat/>
    <w:pPr>
      <w:ind w:left="1"/>
    </w:pPr>
    <w:rPr>
      <w:rFonts w:ascii="Arial" w:eastAsia="SimSun" w:hAnsi="Arial"/>
      <w:color w:val="000000"/>
      <w:sz w:val="22"/>
      <w:szCs w:val="20"/>
      <w:lang w:val="en-GB" w:eastAsia="ja-JP"/>
    </w:rPr>
  </w:style>
  <w:style w:type="character" w:customStyle="1" w:styleId="HRTTableTextCharChar">
    <w:name w:val="HRT Table Text Char Char"/>
    <w:link w:val="HRTTableText"/>
    <w:qFormat/>
    <w:rPr>
      <w:rFonts w:ascii="Arial" w:eastAsia="SimSun" w:hAnsi="Arial" w:cs="Times New Roman"/>
      <w:color w:val="000000"/>
      <w:sz w:val="22"/>
      <w:szCs w:val="20"/>
      <w:lang w:val="en-GB" w:eastAsia="ja-JP"/>
    </w:rPr>
  </w:style>
  <w:style w:type="paragraph" w:customStyle="1" w:styleId="TableHeading">
    <w:name w:val="Table Heading"/>
    <w:basedOn w:val="TableText"/>
    <w:qFormat/>
    <w:pPr>
      <w:spacing w:before="120" w:after="120"/>
      <w:ind w:left="-18" w:firstLine="18"/>
      <w:jc w:val="center"/>
    </w:pPr>
    <w:rPr>
      <w:b/>
    </w:rPr>
  </w:style>
  <w:style w:type="paragraph" w:customStyle="1" w:styleId="TableText">
    <w:name w:val="Table Text"/>
    <w:basedOn w:val="Binhthng"/>
    <w:link w:val="TableTextChar"/>
    <w:qFormat/>
    <w:pPr>
      <w:keepLines/>
      <w:ind w:left="1440"/>
    </w:pPr>
  </w:style>
  <w:style w:type="character" w:customStyle="1" w:styleId="TableTextChar">
    <w:name w:val="Table Text Char"/>
    <w:link w:val="TableText"/>
    <w:qFormat/>
    <w:rPr>
      <w:rFonts w:ascii="Times New Roman" w:eastAsia="Times New Roman" w:hAnsi="Times New Roman" w:cs="Times New Roman"/>
      <w:lang w:val="en-US"/>
    </w:rPr>
  </w:style>
  <w:style w:type="paragraph" w:customStyle="1" w:styleId="Bang">
    <w:name w:val="Bang"/>
    <w:basedOn w:val="Binhthng"/>
    <w:link w:val="BangChar"/>
    <w:qFormat/>
    <w:pPr>
      <w:numPr>
        <w:numId w:val="8"/>
      </w:numPr>
      <w:spacing w:before="80" w:after="80"/>
    </w:pPr>
    <w:rPr>
      <w:rFonts w:cs="Tahoma"/>
    </w:rPr>
  </w:style>
  <w:style w:type="paragraph" w:customStyle="1" w:styleId="NormalH">
    <w:name w:val="NormalH"/>
    <w:basedOn w:val="Binhthng"/>
    <w:qFormat/>
    <w:pPr>
      <w:pageBreakBefore/>
      <w:spacing w:before="120" w:after="0"/>
      <w:jc w:val="center"/>
    </w:pPr>
    <w:rPr>
      <w:b/>
      <w:caps/>
      <w:sz w:val="30"/>
    </w:rPr>
  </w:style>
  <w:style w:type="character" w:customStyle="1" w:styleId="BantailiuChar">
    <w:name w:val="Bản đồ tài liệu Char"/>
    <w:basedOn w:val="Phngmcinhcuaoanvn"/>
    <w:link w:val="Bantailiu"/>
    <w:semiHidden/>
    <w:qFormat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character" w:customStyle="1" w:styleId="VnbanCcchuChar">
    <w:name w:val="Văn bản Cước chú Char"/>
    <w:basedOn w:val="Phngmcinhcuaoanvn"/>
    <w:link w:val="VnbanCcchu"/>
    <w:qFormat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customStyle="1" w:styleId="BangChar">
    <w:name w:val="Bang Char"/>
    <w:link w:val="Bang"/>
    <w:qFormat/>
    <w:rPr>
      <w:rFonts w:ascii="Times New Roman" w:eastAsia="Times New Roman" w:hAnsi="Times New Roman" w:cs="Tahoma"/>
      <w:sz w:val="24"/>
      <w:szCs w:val="24"/>
    </w:rPr>
  </w:style>
  <w:style w:type="character" w:customStyle="1" w:styleId="ThutlBinhthngChar">
    <w:name w:val="Thụt lề Bình thường Char"/>
    <w:link w:val="ThutlBinhthng"/>
    <w:qFormat/>
    <w:locked/>
    <w:rPr>
      <w:rFonts w:ascii="Times New Roman" w:eastAsia="Times New Roman" w:hAnsi="Times New Roman" w:cs="Arial"/>
      <w:snapToGrid w:val="0"/>
      <w:szCs w:val="20"/>
      <w:lang w:val="en-US"/>
    </w:rPr>
  </w:style>
  <w:style w:type="paragraph" w:customStyle="1" w:styleId="Normal1">
    <w:name w:val="Normal1"/>
    <w:basedOn w:val="Binhthng"/>
    <w:qFormat/>
    <w:pPr>
      <w:numPr>
        <w:ilvl w:val="1"/>
        <w:numId w:val="9"/>
      </w:numPr>
      <w:spacing w:line="240" w:lineRule="auto"/>
    </w:pPr>
    <w:rPr>
      <w:snapToGrid w:val="0"/>
    </w:rPr>
  </w:style>
  <w:style w:type="paragraph" w:customStyle="1" w:styleId="Normal2">
    <w:name w:val="Normal2"/>
    <w:basedOn w:val="Binhthng"/>
    <w:qFormat/>
    <w:pPr>
      <w:numPr>
        <w:numId w:val="10"/>
      </w:numPr>
      <w:spacing w:line="240" w:lineRule="auto"/>
    </w:pPr>
    <w:rPr>
      <w:szCs w:val="26"/>
    </w:rPr>
  </w:style>
  <w:style w:type="paragraph" w:customStyle="1" w:styleId="Normal3">
    <w:name w:val="Normal3"/>
    <w:basedOn w:val="Binhthng"/>
    <w:qFormat/>
    <w:pPr>
      <w:numPr>
        <w:numId w:val="11"/>
      </w:numPr>
    </w:pPr>
    <w:rPr>
      <w:rFonts w:ascii="Segoe UI" w:hAnsi="Segoe UI"/>
    </w:rPr>
  </w:style>
  <w:style w:type="paragraph" w:customStyle="1" w:styleId="Normal4">
    <w:name w:val="Normal4"/>
    <w:basedOn w:val="Binhthng"/>
    <w:qFormat/>
    <w:pPr>
      <w:numPr>
        <w:numId w:val="12"/>
      </w:numPr>
    </w:pPr>
    <w:rPr>
      <w:rFonts w:ascii="Segoe UI" w:hAnsi="Segoe UI"/>
    </w:rPr>
  </w:style>
  <w:style w:type="paragraph" w:customStyle="1" w:styleId="Normal5">
    <w:name w:val="Normal5"/>
    <w:basedOn w:val="Binhthng"/>
    <w:qFormat/>
    <w:pPr>
      <w:numPr>
        <w:numId w:val="13"/>
      </w:numPr>
    </w:pPr>
    <w:rPr>
      <w:rFonts w:ascii="Segoe UI" w:hAnsi="Segoe UI"/>
    </w:rPr>
  </w:style>
  <w:style w:type="paragraph" w:customStyle="1" w:styleId="Normal6">
    <w:name w:val="Normal6"/>
    <w:basedOn w:val="Binhthng"/>
    <w:qFormat/>
    <w:pPr>
      <w:numPr>
        <w:numId w:val="14"/>
      </w:numPr>
    </w:pPr>
    <w:rPr>
      <w:rFonts w:ascii="Segoe UI" w:hAnsi="Segoe UI"/>
    </w:rPr>
  </w:style>
  <w:style w:type="paragraph" w:customStyle="1" w:styleId="Char">
    <w:name w:val="Char"/>
    <w:qFormat/>
    <w:pPr>
      <w:spacing w:after="160" w:line="240" w:lineRule="exact"/>
    </w:pPr>
    <w:rPr>
      <w:rFonts w:ascii="Verdana" w:eastAsia="Times New Roman" w:hAnsi="Verdana" w:cs="Times New Roman"/>
    </w:rPr>
  </w:style>
  <w:style w:type="character" w:customStyle="1" w:styleId="StyleCenteredChar">
    <w:name w:val="Style Centered Char"/>
    <w:qFormat/>
    <w:rPr>
      <w:rFonts w:ascii="Arial" w:hAnsi="Arial"/>
      <w:b/>
      <w:sz w:val="28"/>
      <w:lang w:val="en-US" w:eastAsia="en-US" w:bidi="ar-SA"/>
    </w:rPr>
  </w:style>
  <w:style w:type="paragraph" w:customStyle="1" w:styleId="Style2">
    <w:name w:val="Style2"/>
    <w:basedOn w:val="Binhthng"/>
    <w:link w:val="Style2Char"/>
    <w:qFormat/>
    <w:pPr>
      <w:numPr>
        <w:ilvl w:val="1"/>
        <w:numId w:val="15"/>
      </w:numPr>
    </w:pPr>
    <w:rPr>
      <w:rFonts w:ascii="Arial" w:hAnsi="Arial"/>
      <w:snapToGrid w:val="0"/>
      <w:szCs w:val="20"/>
    </w:rPr>
  </w:style>
  <w:style w:type="paragraph" w:customStyle="1" w:styleId="Style3">
    <w:name w:val="Style3"/>
    <w:basedOn w:val="u5"/>
    <w:qFormat/>
    <w:pPr>
      <w:keepNext w:val="0"/>
      <w:keepLines w:val="0"/>
      <w:tabs>
        <w:tab w:val="left" w:pos="1008"/>
      </w:tabs>
      <w:spacing w:before="240"/>
      <w:ind w:left="1440" w:hanging="432"/>
    </w:pPr>
    <w:rPr>
      <w:rFonts w:ascii="Times New Roman" w:eastAsia="Times New Roman" w:hAnsi="Times New Roman" w:cs="Times New Roman"/>
      <w:i/>
      <w:iCs/>
      <w:snapToGrid w:val="0"/>
      <w:color w:val="003300"/>
      <w:sz w:val="22"/>
    </w:rPr>
  </w:style>
  <w:style w:type="paragraph" w:customStyle="1" w:styleId="StyleHeading511pt">
    <w:name w:val="Style Heading 5 + 11 pt"/>
    <w:basedOn w:val="u5"/>
    <w:link w:val="StyleHeading511ptChar"/>
    <w:pPr>
      <w:keepNext w:val="0"/>
      <w:keepLines w:val="0"/>
      <w:tabs>
        <w:tab w:val="left" w:pos="1008"/>
      </w:tabs>
      <w:spacing w:before="240"/>
      <w:ind w:left="1080" w:hanging="432"/>
    </w:pPr>
    <w:rPr>
      <w:rFonts w:ascii="Times New Roman" w:eastAsia="Times New Roman" w:hAnsi="Times New Roman" w:cs="Times New Roman"/>
      <w:b/>
      <w:bCs/>
      <w:i/>
      <w:iCs/>
      <w:color w:val="auto"/>
      <w:szCs w:val="26"/>
    </w:rPr>
  </w:style>
  <w:style w:type="character" w:customStyle="1" w:styleId="Style2Char">
    <w:name w:val="Style2 Char"/>
    <w:link w:val="Style2"/>
    <w:qFormat/>
    <w:rPr>
      <w:rFonts w:ascii="Arial" w:eastAsia="Times New Roman" w:hAnsi="Arial" w:cs="Times New Roman"/>
      <w:snapToGrid w:val="0"/>
      <w:sz w:val="24"/>
    </w:rPr>
  </w:style>
  <w:style w:type="character" w:customStyle="1" w:styleId="Heading4Char1">
    <w:name w:val="Heading 4 Char1"/>
    <w:qFormat/>
    <w:rPr>
      <w:b/>
      <w:bCs/>
      <w:sz w:val="28"/>
      <w:szCs w:val="28"/>
    </w:rPr>
  </w:style>
  <w:style w:type="character" w:customStyle="1" w:styleId="StyleHeading511ptChar">
    <w:name w:val="Style Heading 5 + 11 pt Char"/>
    <w:link w:val="StyleHeading511pt"/>
    <w:qFormat/>
    <w:rPr>
      <w:rFonts w:ascii="Times New Roman" w:eastAsia="Times New Roman" w:hAnsi="Times New Roman" w:cs="Times New Roman"/>
      <w:b/>
      <w:bCs/>
      <w:i/>
      <w:iCs/>
      <w:szCs w:val="26"/>
      <w:lang w:val="en-US"/>
    </w:rPr>
  </w:style>
  <w:style w:type="character" w:customStyle="1" w:styleId="BongchuthichChar">
    <w:name w:val="Bóng chú thích Char"/>
    <w:basedOn w:val="Phngmcinhcuaoanvn"/>
    <w:link w:val="Bongchuthich"/>
    <w:qFormat/>
    <w:rPr>
      <w:rFonts w:ascii="Tahoma" w:eastAsia="Times New Roman" w:hAnsi="Tahoma" w:cs="Times New Roman"/>
      <w:sz w:val="16"/>
      <w:szCs w:val="16"/>
      <w:lang w:val="en-US"/>
    </w:rPr>
  </w:style>
  <w:style w:type="character" w:customStyle="1" w:styleId="apple-converted-space">
    <w:name w:val="apple-converted-space"/>
    <w:basedOn w:val="Phngmcinhcuaoanvn"/>
    <w:qFormat/>
  </w:style>
  <w:style w:type="paragraph" w:customStyle="1" w:styleId="NormalT1">
    <w:name w:val="NormalT1"/>
    <w:basedOn w:val="Binhthng"/>
    <w:qFormat/>
    <w:pPr>
      <w:spacing w:before="120" w:after="0" w:line="240" w:lineRule="auto"/>
      <w:ind w:left="1440" w:hanging="720"/>
    </w:pPr>
    <w:rPr>
      <w:szCs w:val="20"/>
    </w:rPr>
  </w:style>
  <w:style w:type="character" w:customStyle="1" w:styleId="Heading2Char3">
    <w:name w:val="Heading 2 Char3"/>
    <w:qFormat/>
    <w:rPr>
      <w:rFonts w:ascii="Arial" w:hAnsi="Arial"/>
      <w:b/>
      <w:bCs/>
      <w:i/>
      <w:iCs/>
      <w:sz w:val="28"/>
      <w:szCs w:val="28"/>
    </w:rPr>
  </w:style>
  <w:style w:type="character" w:customStyle="1" w:styleId="h4Char2">
    <w:name w:val="h4 Char2"/>
    <w:uiPriority w:val="9"/>
    <w:semiHidden/>
    <w:qFormat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2Char2">
    <w:name w:val="Heading 2 Char2"/>
    <w:semiHidden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Bullet1">
    <w:name w:val="Bullet 1"/>
    <w:basedOn w:val="Binhthng"/>
    <w:qFormat/>
    <w:pPr>
      <w:numPr>
        <w:numId w:val="16"/>
      </w:numPr>
      <w:spacing w:before="120" w:after="120" w:line="320" w:lineRule="atLeast"/>
    </w:pPr>
    <w:rPr>
      <w:snapToGrid w:val="0"/>
      <w:color w:val="000000"/>
      <w:szCs w:val="20"/>
    </w:rPr>
  </w:style>
  <w:style w:type="paragraph" w:customStyle="1" w:styleId="StyleTableTextJustified">
    <w:name w:val="Style Table Text + Justified"/>
    <w:basedOn w:val="TableText"/>
    <w:qFormat/>
    <w:pPr>
      <w:spacing w:before="0" w:after="0" w:line="240" w:lineRule="auto"/>
      <w:ind w:left="0"/>
    </w:pPr>
  </w:style>
  <w:style w:type="paragraph" w:customStyle="1" w:styleId="Bullet1-CR">
    <w:name w:val="Bullet 1- CR"/>
    <w:basedOn w:val="Binhthng"/>
    <w:qFormat/>
    <w:pPr>
      <w:numPr>
        <w:numId w:val="17"/>
      </w:numPr>
      <w:tabs>
        <w:tab w:val="left" w:pos="851"/>
      </w:tabs>
      <w:spacing w:before="120" w:after="120" w:line="312" w:lineRule="auto"/>
      <w:ind w:left="851" w:hanging="284"/>
    </w:pPr>
    <w:rPr>
      <w:color w:val="000000"/>
      <w:szCs w:val="20"/>
      <w:lang w:val="vi-VN"/>
    </w:rPr>
  </w:style>
  <w:style w:type="paragraph" w:customStyle="1" w:styleId="TextBox">
    <w:name w:val="TextBox"/>
    <w:qFormat/>
    <w:pPr>
      <w:jc w:val="center"/>
    </w:pPr>
    <w:rPr>
      <w:rFonts w:ascii="Arial" w:eastAsia="SimSun" w:hAnsi="Arial" w:cs="Arial"/>
    </w:rPr>
  </w:style>
  <w:style w:type="paragraph" w:customStyle="1" w:styleId="Hinh">
    <w:name w:val="Hinh"/>
    <w:basedOn w:val="Binhthng"/>
    <w:qFormat/>
    <w:pPr>
      <w:spacing w:after="120" w:line="312" w:lineRule="auto"/>
      <w:jc w:val="center"/>
    </w:pPr>
    <w:rPr>
      <w:rFonts w:ascii=".VnArialH" w:hAnsi=".VnArialH"/>
      <w:szCs w:val="20"/>
    </w:rPr>
  </w:style>
  <w:style w:type="paragraph" w:customStyle="1" w:styleId="Bullet2">
    <w:name w:val="Bullet 2"/>
    <w:qFormat/>
    <w:pPr>
      <w:numPr>
        <w:numId w:val="18"/>
      </w:numPr>
      <w:tabs>
        <w:tab w:val="clear" w:pos="1152"/>
        <w:tab w:val="left" w:pos="1560"/>
      </w:tabs>
      <w:spacing w:before="60" w:after="60" w:line="312" w:lineRule="auto"/>
      <w:ind w:left="1559" w:hanging="425"/>
    </w:pPr>
    <w:rPr>
      <w:rFonts w:ascii="Times New Roman" w:eastAsia="Times New Roman" w:hAnsi="Times New Roman" w:cs="Times New Roman"/>
      <w:snapToGrid w:val="0"/>
      <w:color w:val="000000"/>
      <w:sz w:val="26"/>
    </w:rPr>
  </w:style>
  <w:style w:type="paragraph" w:customStyle="1" w:styleId="Bullet3-CR">
    <w:name w:val="Bullet3 -CR"/>
    <w:basedOn w:val="Binhthng"/>
    <w:qFormat/>
    <w:pPr>
      <w:numPr>
        <w:ilvl w:val="2"/>
        <w:numId w:val="18"/>
      </w:numPr>
      <w:tabs>
        <w:tab w:val="clear" w:pos="2160"/>
        <w:tab w:val="left" w:pos="2127"/>
      </w:tabs>
      <w:snapToGrid w:val="0"/>
      <w:spacing w:before="120" w:after="120" w:line="312" w:lineRule="auto"/>
      <w:ind w:left="2127" w:hanging="426"/>
    </w:pPr>
    <w:rPr>
      <w:lang w:val="vi-VN"/>
    </w:rPr>
  </w:style>
  <w:style w:type="paragraph" w:customStyle="1" w:styleId="Bullet2-CR">
    <w:name w:val="Bullet 2 - CR"/>
    <w:basedOn w:val="Bullet2"/>
    <w:qFormat/>
    <w:pPr>
      <w:numPr>
        <w:numId w:val="0"/>
      </w:numPr>
      <w:tabs>
        <w:tab w:val="clear" w:pos="1152"/>
      </w:tabs>
      <w:spacing w:line="240" w:lineRule="auto"/>
      <w:jc w:val="both"/>
    </w:pPr>
    <w:rPr>
      <w:szCs w:val="26"/>
    </w:rPr>
  </w:style>
  <w:style w:type="paragraph" w:customStyle="1" w:styleId="Bullet4">
    <w:name w:val="Bullet4"/>
    <w:basedOn w:val="Binhthng"/>
    <w:qFormat/>
    <w:pPr>
      <w:snapToGrid w:val="0"/>
      <w:spacing w:before="120" w:after="0"/>
      <w:ind w:left="360"/>
    </w:pPr>
    <w:rPr>
      <w:rFonts w:cs="Arial"/>
      <w:szCs w:val="26"/>
      <w:lang w:val="da-DK"/>
    </w:rPr>
  </w:style>
  <w:style w:type="paragraph" w:customStyle="1" w:styleId="Bodytext1">
    <w:name w:val="Body text 1"/>
    <w:basedOn w:val="Binhthng"/>
    <w:qFormat/>
    <w:pPr>
      <w:spacing w:before="120" w:after="120" w:line="312" w:lineRule="auto"/>
      <w:ind w:firstLine="567"/>
    </w:pPr>
    <w:rPr>
      <w:kern w:val="28"/>
      <w:szCs w:val="20"/>
      <w:lang w:val="vi-VN"/>
    </w:rPr>
  </w:style>
  <w:style w:type="paragraph" w:customStyle="1" w:styleId="Indent1">
    <w:name w:val="Indent 1"/>
    <w:basedOn w:val="Binhthng"/>
    <w:link w:val="Indent1Char"/>
    <w:qFormat/>
    <w:pPr>
      <w:widowControl/>
      <w:numPr>
        <w:numId w:val="19"/>
      </w:numPr>
      <w:tabs>
        <w:tab w:val="clear" w:pos="1211"/>
        <w:tab w:val="left" w:pos="567"/>
      </w:tabs>
      <w:spacing w:afterLines="60" w:after="144" w:line="240" w:lineRule="auto"/>
      <w:ind w:left="567" w:hanging="567"/>
    </w:pPr>
    <w:rPr>
      <w:bCs/>
      <w:szCs w:val="26"/>
    </w:rPr>
  </w:style>
  <w:style w:type="character" w:customStyle="1" w:styleId="Indent1Char">
    <w:name w:val="Indent 1 Char"/>
    <w:link w:val="Indent1"/>
    <w:qFormat/>
    <w:rPr>
      <w:rFonts w:ascii="Times New Roman" w:eastAsia="Times New Roman" w:hAnsi="Times New Roman" w:cs="Times New Roman"/>
      <w:bCs/>
      <w:sz w:val="24"/>
      <w:szCs w:val="26"/>
    </w:rPr>
  </w:style>
  <w:style w:type="paragraph" w:customStyle="1" w:styleId="dieu">
    <w:name w:val="dieu"/>
    <w:basedOn w:val="Binhthng"/>
    <w:qFormat/>
    <w:pPr>
      <w:spacing w:before="0" w:after="120" w:line="240" w:lineRule="auto"/>
      <w:ind w:firstLine="720"/>
    </w:pPr>
    <w:rPr>
      <w:b/>
      <w:color w:val="0000FF"/>
      <w:szCs w:val="20"/>
    </w:rPr>
  </w:style>
  <w:style w:type="paragraph" w:customStyle="1" w:styleId="CharCharCharCharCharCharChar">
    <w:name w:val="Char Char Char Char Char Char Char"/>
    <w:basedOn w:val="Binhthng"/>
    <w:qFormat/>
    <w:pPr>
      <w:spacing w:before="0" w:after="160" w:line="240" w:lineRule="exact"/>
    </w:pPr>
    <w:rPr>
      <w:sz w:val="21"/>
      <w:szCs w:val="20"/>
    </w:rPr>
  </w:style>
  <w:style w:type="character" w:customStyle="1" w:styleId="ThnVnbanChar">
    <w:name w:val="Thân Văn bản Char"/>
    <w:basedOn w:val="Phngmcinhcuaoanvn"/>
    <w:link w:val="ThnVnban"/>
    <w:qFormat/>
    <w:rPr>
      <w:rFonts w:ascii="VNI-Times" w:eastAsia="Times New Roman" w:hAnsi="VNI-Times" w:cs="Times New Roman"/>
      <w:sz w:val="28"/>
      <w:szCs w:val="20"/>
      <w:lang w:val="en-US" w:eastAsia="ar-SA"/>
    </w:rPr>
  </w:style>
  <w:style w:type="paragraph" w:customStyle="1" w:styleId="TableContent">
    <w:name w:val="TableContent"/>
    <w:qFormat/>
    <w:pPr>
      <w:spacing w:before="60" w:after="60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pt-BR"/>
    </w:rPr>
  </w:style>
  <w:style w:type="character" w:customStyle="1" w:styleId="Style14pt">
    <w:name w:val="Style 14 pt"/>
    <w:qFormat/>
    <w:rPr>
      <w:sz w:val="28"/>
    </w:rPr>
  </w:style>
  <w:style w:type="paragraph" w:customStyle="1" w:styleId="Char1">
    <w:name w:val="Char1"/>
    <w:basedOn w:val="Binhthng"/>
    <w:qFormat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Table">
    <w:name w:val="Table"/>
    <w:basedOn w:val="Binhthng"/>
    <w:link w:val="TableChar"/>
    <w:qFormat/>
    <w:pPr>
      <w:framePr w:hSpace="180" w:wrap="around" w:vAnchor="text" w:hAnchor="page" w:x="2624" w:y="469"/>
      <w:spacing w:before="120" w:after="120" w:line="288" w:lineRule="auto"/>
    </w:pPr>
    <w:rPr>
      <w:rFonts w:ascii="Verdana" w:hAnsi="Verdana"/>
      <w:sz w:val="22"/>
      <w:szCs w:val="22"/>
      <w:lang w:eastAsia="ja-JP"/>
    </w:rPr>
  </w:style>
  <w:style w:type="character" w:customStyle="1" w:styleId="TableChar">
    <w:name w:val="Table Char"/>
    <w:basedOn w:val="Phngmcinhcuaoanvn"/>
    <w:link w:val="Table"/>
    <w:qFormat/>
    <w:rPr>
      <w:rFonts w:ascii="Verdana" w:eastAsia="Times New Roman" w:hAnsi="Verdana" w:cs="Times New Roman"/>
      <w:sz w:val="22"/>
      <w:szCs w:val="22"/>
      <w:lang w:val="en-US" w:eastAsia="ja-JP"/>
    </w:rPr>
  </w:style>
  <w:style w:type="paragraph" w:customStyle="1" w:styleId="TableTitle0">
    <w:name w:val="TableTitle"/>
    <w:basedOn w:val="Binhthng"/>
    <w:qFormat/>
    <w:pPr>
      <w:spacing w:before="120" w:after="120" w:line="240" w:lineRule="auto"/>
      <w:jc w:val="center"/>
    </w:pPr>
    <w:rPr>
      <w:rFonts w:ascii="Verdana" w:hAnsi="Verdana"/>
      <w:b/>
    </w:rPr>
  </w:style>
  <w:style w:type="paragraph" w:customStyle="1" w:styleId="Indent2">
    <w:name w:val="Indent2"/>
    <w:basedOn w:val="Binhthng"/>
    <w:qFormat/>
    <w:pPr>
      <w:numPr>
        <w:numId w:val="20"/>
      </w:numPr>
      <w:spacing w:before="120" w:after="120"/>
    </w:pPr>
    <w:rPr>
      <w:snapToGrid w:val="0"/>
      <w:sz w:val="22"/>
      <w:szCs w:val="20"/>
    </w:rPr>
  </w:style>
  <w:style w:type="character" w:customStyle="1" w:styleId="Item2Char">
    <w:name w:val="Item2 Char"/>
    <w:link w:val="Item2"/>
    <w:qFormat/>
    <w:locked/>
    <w:rPr>
      <w:lang w:val="fr-FR"/>
    </w:rPr>
  </w:style>
  <w:style w:type="paragraph" w:customStyle="1" w:styleId="Item2">
    <w:name w:val="Item2"/>
    <w:basedOn w:val="Binhthng"/>
    <w:link w:val="Item2Char"/>
    <w:pPr>
      <w:tabs>
        <w:tab w:val="left" w:pos="720"/>
        <w:tab w:val="left" w:pos="1680"/>
        <w:tab w:val="right" w:pos="8800"/>
      </w:tabs>
      <w:spacing w:after="120" w:line="240" w:lineRule="auto"/>
      <w:ind w:left="1678" w:hanging="357"/>
    </w:pPr>
    <w:rPr>
      <w:rFonts w:asciiTheme="minorHAnsi" w:eastAsiaTheme="minorHAnsi" w:hAnsiTheme="minorHAnsi" w:cstheme="minorBidi"/>
      <w:lang w:val="fr-FR"/>
    </w:rPr>
  </w:style>
  <w:style w:type="paragraph" w:customStyle="1" w:styleId="Item1">
    <w:name w:val="Item1"/>
    <w:basedOn w:val="Binhthng"/>
    <w:qFormat/>
    <w:pPr>
      <w:numPr>
        <w:numId w:val="21"/>
      </w:numPr>
      <w:tabs>
        <w:tab w:val="left" w:pos="576"/>
        <w:tab w:val="left" w:pos="1134"/>
      </w:tabs>
      <w:spacing w:before="120" w:after="240" w:line="240" w:lineRule="auto"/>
      <w:ind w:left="576" w:hanging="576"/>
    </w:pPr>
    <w:rPr>
      <w:sz w:val="22"/>
      <w:lang w:val="fr-FR"/>
    </w:rPr>
  </w:style>
  <w:style w:type="character" w:customStyle="1" w:styleId="Item1CharChar">
    <w:name w:val="Item1 Char Char"/>
    <w:link w:val="Item1Char"/>
    <w:qFormat/>
    <w:locked/>
    <w:rPr>
      <w:rFonts w:ascii="Arial" w:hAnsi="Arial"/>
      <w:sz w:val="24"/>
      <w:szCs w:val="24"/>
      <w:lang w:val="fr-FR"/>
    </w:rPr>
  </w:style>
  <w:style w:type="paragraph" w:customStyle="1" w:styleId="Item1Char">
    <w:name w:val="Item1 Char"/>
    <w:basedOn w:val="Item1"/>
    <w:link w:val="Item1CharChar"/>
    <w:qFormat/>
    <w:pPr>
      <w:tabs>
        <w:tab w:val="clear" w:pos="576"/>
        <w:tab w:val="clear" w:pos="1134"/>
        <w:tab w:val="left" w:pos="993"/>
      </w:tabs>
      <w:ind w:left="1440" w:hanging="360"/>
    </w:pPr>
    <w:rPr>
      <w:rFonts w:ascii="Arial" w:eastAsiaTheme="minorHAnsi" w:hAnsi="Arial" w:cstheme="minorBidi"/>
      <w:sz w:val="24"/>
    </w:rPr>
  </w:style>
  <w:style w:type="character" w:customStyle="1" w:styleId="UnresolvedMention1">
    <w:name w:val="Unresolved Mention1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NormalIndent">
    <w:name w:val="NormalIndent"/>
    <w:basedOn w:val="Binhthng"/>
    <w:qFormat/>
    <w:pPr>
      <w:numPr>
        <w:numId w:val="22"/>
      </w:numPr>
      <w:spacing w:before="120" w:after="40"/>
    </w:pPr>
    <w:rPr>
      <w:snapToGrid w:val="0"/>
      <w:color w:val="000000"/>
    </w:rPr>
  </w:style>
  <w:style w:type="paragraph" w:customStyle="1" w:styleId="TableTitle">
    <w:name w:val="Table Title"/>
    <w:basedOn w:val="ThutlBinhthng"/>
    <w:pPr>
      <w:numPr>
        <w:numId w:val="23"/>
      </w:numPr>
      <w:tabs>
        <w:tab w:val="clear" w:pos="1080"/>
        <w:tab w:val="left" w:pos="567"/>
      </w:tabs>
      <w:spacing w:before="80" w:after="80" w:line="240" w:lineRule="auto"/>
      <w:ind w:left="0" w:right="29" w:hanging="567"/>
      <w:jc w:val="right"/>
    </w:pPr>
    <w:rPr>
      <w:rFonts w:cs="Times New Roman"/>
      <w:snapToGrid/>
      <w:sz w:val="22"/>
      <w:szCs w:val="22"/>
    </w:rPr>
  </w:style>
  <w:style w:type="character" w:customStyle="1" w:styleId="l2Char4">
    <w:name w:val="l2 Char4"/>
    <w:basedOn w:val="Phngmcinhcuaoanvn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4Char3">
    <w:name w:val="h4 Char3"/>
    <w:basedOn w:val="Phngmcinhcuaoanvn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  <w:szCs w:val="24"/>
    </w:rPr>
  </w:style>
  <w:style w:type="paragraph" w:customStyle="1" w:styleId="Tailieu">
    <w:name w:val="Tailieu"/>
    <w:basedOn w:val="Binhthng"/>
    <w:qFormat/>
    <w:pPr>
      <w:numPr>
        <w:numId w:val="24"/>
      </w:numPr>
      <w:spacing w:before="0" w:after="120" w:line="240" w:lineRule="auto"/>
    </w:pPr>
    <w:rPr>
      <w:sz w:val="28"/>
      <w:szCs w:val="20"/>
    </w:rPr>
  </w:style>
  <w:style w:type="character" w:customStyle="1" w:styleId="VnbanChuthichChar">
    <w:name w:val="Văn bản Chú thích Char"/>
    <w:basedOn w:val="Phngmcinhcuaoanvn"/>
    <w:link w:val="VnbanChuthich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uChuthichChar">
    <w:name w:val="Chủ đề Chú thích Char"/>
    <w:basedOn w:val="VnbanChuthichChar"/>
    <w:link w:val="ChuChuthich"/>
    <w:semiHidden/>
    <w:qFormat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commentcontentpara">
    <w:name w:val="commentcontentpara"/>
    <w:basedOn w:val="Binhthng"/>
    <w:pPr>
      <w:spacing w:before="0" w:after="0" w:line="240" w:lineRule="auto"/>
    </w:pPr>
    <w:rPr>
      <w:lang w:val="vi-VN" w:eastAsia="vi-VN"/>
    </w:rPr>
  </w:style>
  <w:style w:type="paragraph" w:customStyle="1" w:styleId="Paragraph1">
    <w:name w:val="Paragraph1"/>
    <w:basedOn w:val="Binhthng"/>
    <w:qFormat/>
    <w:pPr>
      <w:numPr>
        <w:ilvl w:val="1"/>
        <w:numId w:val="25"/>
      </w:numPr>
      <w:spacing w:before="80" w:after="120" w:line="240" w:lineRule="auto"/>
      <w:ind w:left="0" w:firstLine="0"/>
    </w:pPr>
    <w:rPr>
      <w:szCs w:val="20"/>
    </w:rPr>
  </w:style>
  <w:style w:type="paragraph" w:customStyle="1" w:styleId="TableHeader">
    <w:name w:val="TableHeader"/>
    <w:link w:val="TableHeaderChar"/>
    <w:qFormat/>
    <w:pPr>
      <w:spacing w:before="120" w:after="12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ableHeaderChar">
    <w:name w:val="TableHeader Char"/>
    <w:link w:val="TableHeader"/>
    <w:qFormat/>
    <w:rPr>
      <w:rFonts w:ascii="Times New Roman" w:eastAsia="Times New Roman" w:hAnsi="Times New Roman" w:cs="Times New Roman"/>
      <w:b/>
      <w:lang w:val="en-US"/>
    </w:rPr>
  </w:style>
  <w:style w:type="paragraph" w:customStyle="1" w:styleId="Revision1">
    <w:name w:val="Revision1"/>
    <w:hidden/>
    <w:uiPriority w:val="99"/>
    <w:semiHidden/>
    <w:qFormat/>
    <w:rPr>
      <w:rFonts w:ascii="Times New Roman" w:eastAsia="Times New Roman" w:hAnsi="Times New Roman" w:cs="Times New Roman"/>
      <w:sz w:val="26"/>
      <w:szCs w:val="24"/>
    </w:rPr>
  </w:style>
  <w:style w:type="paragraph" w:customStyle="1" w:styleId="FISBullet1">
    <w:name w:val="FIS_Bullet 1"/>
    <w:basedOn w:val="Binhthng"/>
    <w:qFormat/>
    <w:pPr>
      <w:tabs>
        <w:tab w:val="left" w:pos="1134"/>
      </w:tabs>
      <w:ind w:left="720" w:hanging="360"/>
    </w:pPr>
    <w:rPr>
      <w:rFonts w:cstheme="majorHAnsi"/>
      <w:szCs w:val="26"/>
    </w:rPr>
  </w:style>
  <w:style w:type="paragraph" w:customStyle="1" w:styleId="StyleTahoma12ptBefore3ptAfter3pt">
    <w:name w:val="Style Tahoma 12 pt Before:  3 pt After:  3 pt"/>
    <w:basedOn w:val="Binhthng"/>
    <w:qFormat/>
    <w:pPr>
      <w:numPr>
        <w:numId w:val="26"/>
      </w:numPr>
      <w:snapToGrid w:val="0"/>
      <w:spacing w:before="120" w:after="120" w:line="240" w:lineRule="auto"/>
    </w:pPr>
    <w:rPr>
      <w:szCs w:val="20"/>
    </w:rPr>
  </w:style>
  <w:style w:type="paragraph" w:customStyle="1" w:styleId="FISBullet2">
    <w:name w:val="FIS_Bullet2"/>
    <w:basedOn w:val="Binhthng"/>
    <w:qFormat/>
    <w:pPr>
      <w:numPr>
        <w:numId w:val="27"/>
      </w:numPr>
      <w:tabs>
        <w:tab w:val="left" w:pos="1701"/>
      </w:tabs>
      <w:adjustRightInd w:val="0"/>
      <w:ind w:left="1440"/>
      <w:textAlignment w:val="baseline"/>
    </w:pPr>
    <w:rPr>
      <w:color w:val="000000" w:themeColor="text1"/>
      <w:szCs w:val="20"/>
    </w:rPr>
  </w:style>
  <w:style w:type="paragraph" w:customStyle="1" w:styleId="FB1">
    <w:name w:val="FB1"/>
    <w:basedOn w:val="Binhthng"/>
    <w:qFormat/>
    <w:pPr>
      <w:numPr>
        <w:numId w:val="28"/>
      </w:numPr>
      <w:tabs>
        <w:tab w:val="left" w:pos="1134"/>
      </w:tabs>
    </w:pPr>
    <w:rPr>
      <w:lang w:val="fr-FR"/>
    </w:rPr>
  </w:style>
  <w:style w:type="paragraph" w:customStyle="1" w:styleId="FISBullet20">
    <w:name w:val="FIS_Bullet 2"/>
    <w:basedOn w:val="Normal2"/>
    <w:qFormat/>
    <w:pPr>
      <w:numPr>
        <w:numId w:val="29"/>
      </w:numPr>
      <w:tabs>
        <w:tab w:val="left" w:pos="1701"/>
      </w:tabs>
      <w:spacing w:before="80" w:after="80" w:line="300" w:lineRule="atLeast"/>
      <w:ind w:left="1701" w:hanging="567"/>
    </w:pPr>
  </w:style>
  <w:style w:type="paragraph" w:customStyle="1" w:styleId="FB2">
    <w:name w:val="FB2"/>
    <w:basedOn w:val="Binhthng"/>
    <w:qFormat/>
    <w:pPr>
      <w:tabs>
        <w:tab w:val="left" w:pos="1701"/>
      </w:tabs>
    </w:pPr>
    <w:rPr>
      <w:szCs w:val="20"/>
    </w:rPr>
  </w:style>
  <w:style w:type="character" w:customStyle="1" w:styleId="Mention1">
    <w:name w:val="Mention1"/>
    <w:basedOn w:val="Phngmcinhcuaoanvn"/>
    <w:uiPriority w:val="99"/>
    <w:semiHidden/>
    <w:unhideWhenUsed/>
    <w:qFormat/>
    <w:rPr>
      <w:color w:val="2B579A"/>
      <w:shd w:val="clear" w:color="auto" w:fill="E6E6E6"/>
    </w:rPr>
  </w:style>
  <w:style w:type="character" w:styleId="VnbanChdanhsn">
    <w:name w:val="Placeholder Text"/>
    <w:basedOn w:val="Phngmcinhcuaoanvn"/>
    <w:uiPriority w:val="99"/>
    <w:semiHidden/>
    <w:qFormat/>
    <w:rPr>
      <w:color w:val="808080"/>
    </w:rPr>
  </w:style>
  <w:style w:type="character" w:customStyle="1" w:styleId="normaltextrun">
    <w:name w:val="normaltextrun"/>
    <w:basedOn w:val="Phngmcinhcuaoanvn"/>
    <w:qFormat/>
  </w:style>
  <w:style w:type="character" w:customStyle="1" w:styleId="eop">
    <w:name w:val="eop"/>
    <w:basedOn w:val="Phngmcinhcuaoanvn"/>
    <w:qFormat/>
  </w:style>
  <w:style w:type="paragraph" w:customStyle="1" w:styleId="paragraph">
    <w:name w:val="paragraph"/>
    <w:basedOn w:val="Binhthng"/>
    <w:qFormat/>
    <w:pPr>
      <w:widowControl/>
      <w:spacing w:before="100" w:beforeAutospacing="1" w:after="100" w:afterAutospacing="1" w:line="240" w:lineRule="auto"/>
    </w:pPr>
  </w:style>
  <w:style w:type="character" w:customStyle="1" w:styleId="tabchar">
    <w:name w:val="tabchar"/>
    <w:basedOn w:val="Phngmcinhcuaoanvn"/>
    <w:qFormat/>
  </w:style>
  <w:style w:type="character" w:customStyle="1" w:styleId="pagebreaktextspan">
    <w:name w:val="pagebreaktextspan"/>
    <w:basedOn w:val="Phngmcinhcuaoanvn"/>
    <w:qFormat/>
  </w:style>
  <w:style w:type="paragraph" w:customStyle="1" w:styleId="Number">
    <w:name w:val="Number"/>
    <w:basedOn w:val="STT"/>
    <w:link w:val="NumberChar"/>
    <w:qFormat/>
    <w:pPr>
      <w:adjustRightInd w:val="0"/>
      <w:spacing w:line="276" w:lineRule="auto"/>
      <w:contextualSpacing/>
      <w:jc w:val="center"/>
    </w:pPr>
  </w:style>
  <w:style w:type="character" w:customStyle="1" w:styleId="NumberChar">
    <w:name w:val="Number Char"/>
    <w:basedOn w:val="STTChar"/>
    <w:link w:val="Number"/>
    <w:qFormat/>
    <w:rPr>
      <w:rFonts w:ascii="Times New Roman" w:eastAsia="Times New Roman" w:hAnsi="Times New Roman" w:cstheme="majorHAnsi"/>
      <w:color w:val="000000"/>
      <w:sz w:val="20"/>
      <w:szCs w:val="20"/>
    </w:rPr>
  </w:style>
  <w:style w:type="paragraph" w:customStyle="1" w:styleId="Style9ptLeftBefore1ptAfter1pt">
    <w:name w:val="Style 9 pt Left Before:  1 pt After:  1 pt"/>
    <w:basedOn w:val="Binhthng"/>
    <w:qFormat/>
    <w:pPr>
      <w:spacing w:before="20" w:after="20"/>
    </w:pPr>
    <w:rPr>
      <w:szCs w:val="20"/>
    </w:rPr>
  </w:style>
  <w:style w:type="paragraph" w:customStyle="1" w:styleId="Tnctcabng">
    <w:name w:val="Tên cột của bảng"/>
    <w:basedOn w:val="Binhthng"/>
    <w:link w:val="TnctcabngChar"/>
    <w:qFormat/>
    <w:pPr>
      <w:jc w:val="center"/>
    </w:pPr>
    <w:rPr>
      <w:rFonts w:eastAsia="Cambria"/>
      <w:b/>
      <w:szCs w:val="20"/>
    </w:rPr>
  </w:style>
  <w:style w:type="character" w:customStyle="1" w:styleId="TnctcabngChar">
    <w:name w:val="Tên cột của bảng Char"/>
    <w:basedOn w:val="Phngmcinhcuaoanvn"/>
    <w:link w:val="Tnctcabng"/>
    <w:rPr>
      <w:rFonts w:ascii="Times New Roman" w:eastAsia="Cambria" w:hAnsi="Times New Roman" w:cs="Times New Roman"/>
      <w:b/>
      <w:szCs w:val="20"/>
    </w:rPr>
  </w:style>
  <w:style w:type="paragraph" w:customStyle="1" w:styleId="Strongquytc">
    <w:name w:val="Số trong quy tắc"/>
    <w:basedOn w:val="Number"/>
    <w:link w:val="StrongquytcChar"/>
    <w:qFormat/>
  </w:style>
  <w:style w:type="character" w:customStyle="1" w:styleId="StrongquytcChar">
    <w:name w:val="Số trong quy tắc Char"/>
    <w:basedOn w:val="NumberChar"/>
    <w:link w:val="Strongquytc"/>
    <w:qFormat/>
    <w:rPr>
      <w:rFonts w:ascii="Times New Roman" w:eastAsia="Times New Roman" w:hAnsi="Times New Roman" w:cstheme="majorHAnsi"/>
      <w:color w:val="000000"/>
      <w:sz w:val="20"/>
      <w:szCs w:val="20"/>
    </w:rPr>
  </w:style>
  <w:style w:type="paragraph" w:customStyle="1" w:styleId="AcceptanceCriteria">
    <w:name w:val="Acceptance Criteria"/>
    <w:basedOn w:val="Binhthng"/>
    <w:link w:val="AcceptanceCriteriaChar"/>
    <w:qFormat/>
    <w:pPr>
      <w:numPr>
        <w:numId w:val="30"/>
      </w:numPr>
      <w:ind w:left="284"/>
    </w:pPr>
    <w:rPr>
      <w:b/>
      <w:color w:val="FF0000"/>
    </w:rPr>
  </w:style>
  <w:style w:type="character" w:customStyle="1" w:styleId="AcceptanceCriteriaChar">
    <w:name w:val="Acceptance Criteria Char"/>
    <w:basedOn w:val="Phngmcinhcuaoanvn"/>
    <w:link w:val="AcceptanceCriteria"/>
    <w:qFormat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Hnhnh">
    <w:name w:val="Hình ảnh"/>
    <w:basedOn w:val="Binhthng"/>
    <w:link w:val="HnhnhChar"/>
    <w:qFormat/>
    <w:pPr>
      <w:spacing w:before="120" w:after="120" w:line="276" w:lineRule="auto"/>
      <w:jc w:val="center"/>
    </w:pPr>
    <w:rPr>
      <w:rFonts w:asciiTheme="majorHAnsi" w:hAnsiTheme="majorHAnsi" w:cstheme="majorHAnsi"/>
      <w:i/>
      <w:color w:val="000000"/>
    </w:rPr>
  </w:style>
  <w:style w:type="character" w:customStyle="1" w:styleId="l2Char5">
    <w:name w:val="l2 Char5"/>
    <w:basedOn w:val="Phngmcinhcuaoanvn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nhnhChar">
    <w:name w:val="Hình ảnh Char"/>
    <w:basedOn w:val="Phngmcinhcuaoanvn"/>
    <w:link w:val="Hnhnh"/>
    <w:rPr>
      <w:rFonts w:asciiTheme="majorHAnsi" w:eastAsia="Times New Roman" w:hAnsiTheme="majorHAnsi" w:cstheme="majorHAnsi"/>
      <w:i/>
      <w:color w:val="000000"/>
      <w:lang w:val="en-US"/>
    </w:rPr>
  </w:style>
  <w:style w:type="character" w:customStyle="1" w:styleId="h4Char4">
    <w:name w:val="h4 Char4"/>
    <w:basedOn w:val="Phngmcinhcuaoanvn"/>
    <w:qFormat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</w:rPr>
  </w:style>
  <w:style w:type="paragraph" w:customStyle="1" w:styleId="1c">
    <w:name w:val="1c"/>
    <w:basedOn w:val="oancuaDanhsach"/>
    <w:link w:val="1cChar"/>
    <w:qFormat/>
    <w:pPr>
      <w:numPr>
        <w:numId w:val="31"/>
      </w:numPr>
      <w:spacing w:before="0" w:after="0"/>
      <w:ind w:left="792"/>
      <w:contextualSpacing/>
      <w:jc w:val="left"/>
    </w:pPr>
    <w:rPr>
      <w:color w:val="000000" w:themeColor="text1"/>
      <w:sz w:val="24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qFormat/>
    <w:rPr>
      <w:rFonts w:ascii="Times New Roman" w:eastAsia="Times New Roman" w:hAnsi="Times New Roman" w:cs="Times New Roman"/>
      <w:sz w:val="26"/>
      <w:szCs w:val="26"/>
    </w:rPr>
  </w:style>
  <w:style w:type="character" w:customStyle="1" w:styleId="1cChar">
    <w:name w:val="1c Char"/>
    <w:basedOn w:val="oancuaDanhsachChar"/>
    <w:link w:val="1c"/>
    <w:qFormat/>
    <w:rPr>
      <w:rFonts w:ascii="Times New Roman" w:eastAsia="Times New Roman" w:hAnsi="Times New Roman" w:cs="Times New Roman"/>
      <w:color w:val="000000" w:themeColor="text1"/>
      <w:sz w:val="24"/>
      <w:szCs w:val="26"/>
    </w:rPr>
  </w:style>
  <w:style w:type="character" w:customStyle="1" w:styleId="ng-tns-c21-10">
    <w:name w:val="ng-tns-c21-10"/>
    <w:basedOn w:val="Phngmcinhcuaoanvn"/>
    <w:qFormat/>
  </w:style>
  <w:style w:type="character" w:customStyle="1" w:styleId="TiuChar">
    <w:name w:val="Tiêu đề Char"/>
    <w:basedOn w:val="Phngmcinhcuaoanvn"/>
    <w:link w:val="Tiu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hngDncch">
    <w:name w:val="No Spacing"/>
    <w:uiPriority w:val="1"/>
    <w:qFormat/>
    <w:pPr>
      <w:widowControl w:val="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Heading1">
    <w:name w:val="TOC Heading1"/>
    <w:basedOn w:val="u1"/>
    <w:next w:val="Binhthng"/>
    <w:uiPriority w:val="39"/>
    <w:unhideWhenUsed/>
    <w:qFormat/>
    <w:pPr>
      <w:spacing w:line="259" w:lineRule="auto"/>
      <w:outlineLvl w:val="9"/>
    </w:pPr>
  </w:style>
  <w:style w:type="paragraph" w:customStyle="1" w:styleId="1d">
    <w:name w:val="1d"/>
    <w:basedOn w:val="oancuaDanhsach"/>
    <w:link w:val="1dChar"/>
    <w:qFormat/>
    <w:pPr>
      <w:numPr>
        <w:numId w:val="32"/>
      </w:numPr>
      <w:contextualSpacing/>
      <w:jc w:val="left"/>
    </w:pPr>
    <w:rPr>
      <w:sz w:val="24"/>
    </w:rPr>
  </w:style>
  <w:style w:type="character" w:customStyle="1" w:styleId="1dChar">
    <w:name w:val="1d Char"/>
    <w:basedOn w:val="oancuaDanhsachChar"/>
    <w:link w:val="1d"/>
    <w:qFormat/>
    <w:rPr>
      <w:rFonts w:ascii="Times New Roman" w:eastAsia="Times New Roman" w:hAnsi="Times New Roman" w:cs="Times New Roman"/>
      <w:sz w:val="24"/>
      <w:szCs w:val="26"/>
    </w:rPr>
  </w:style>
  <w:style w:type="character" w:customStyle="1" w:styleId="UnresolvedMention2">
    <w:name w:val="Unresolved Mention2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X">
    <w:name w:val="X"/>
    <w:basedOn w:val="Binhthng"/>
    <w:link w:val="XChar"/>
    <w:qFormat/>
    <w:pPr>
      <w:jc w:val="center"/>
    </w:pPr>
  </w:style>
  <w:style w:type="character" w:customStyle="1" w:styleId="XChar">
    <w:name w:val="X Char"/>
    <w:basedOn w:val="Phngmcinhcuaoanvn"/>
    <w:link w:val="X"/>
    <w:qFormat/>
    <w:rPr>
      <w:rFonts w:ascii="Times New Roman" w:eastAsia="Times New Roman" w:hAnsi="Times New Roman" w:cs="Times New Roman"/>
      <w:lang w:val="en-US"/>
    </w:rPr>
  </w:style>
  <w:style w:type="character" w:customStyle="1" w:styleId="UnresolvedMention3">
    <w:name w:val="Unresolved Mention3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2Char6">
    <w:name w:val="l2 Char6"/>
    <w:basedOn w:val="Phngmcinhcuaoanvn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4Char5">
    <w:name w:val="h4 Char5"/>
    <w:basedOn w:val="Phngmcinhcuaoanvn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l2Char7">
    <w:name w:val="l2 Char7"/>
    <w:basedOn w:val="Phngmcinhcuaoanvn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4Char6">
    <w:name w:val="h4 Char6"/>
    <w:basedOn w:val="Phngmcinhcuaoanvn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bChar">
    <w:name w:val="1b Char"/>
    <w:basedOn w:val="Phngmcinhcuaoanvn"/>
    <w:link w:val="1b"/>
    <w:qFormat/>
    <w:locked/>
    <w:rPr>
      <w:rFonts w:ascii="Times New Roman" w:eastAsiaTheme="majorEastAsia" w:hAnsi="Times New Roman" w:cs="Times New Roman"/>
      <w:sz w:val="24"/>
      <w:szCs w:val="24"/>
    </w:rPr>
  </w:style>
  <w:style w:type="character" w:customStyle="1" w:styleId="2bChar">
    <w:name w:val="2b Char"/>
    <w:basedOn w:val="Phngmcinhcuaoanvn"/>
    <w:link w:val="2b"/>
    <w:rPr>
      <w:rFonts w:ascii="Times New Roman" w:eastAsia="Times New Roman" w:hAnsi="Times New Roman" w:cstheme="majorHAnsi"/>
      <w:sz w:val="24"/>
      <w:szCs w:val="24"/>
    </w:rPr>
  </w:style>
  <w:style w:type="character" w:customStyle="1" w:styleId="UnresolvedMention4">
    <w:name w:val="Unresolved Mention4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inh0">
    <w:name w:val="hinh"/>
    <w:link w:val="hinhChar"/>
    <w:qFormat/>
    <w:pPr>
      <w:widowControl w:val="0"/>
      <w:spacing w:before="120" w:after="120" w:line="3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inhChar">
    <w:name w:val="hinh Char"/>
    <w:basedOn w:val="Phngmcinhcuaoanvn"/>
    <w:link w:val="hinh0"/>
    <w:qFormat/>
    <w:rPr>
      <w:rFonts w:ascii="Times New Roman" w:eastAsia="Times New Roman" w:hAnsi="Times New Roman" w:cs="Times New Roman"/>
      <w:color w:val="000000"/>
    </w:rPr>
  </w:style>
  <w:style w:type="paragraph" w:customStyle="1" w:styleId="Canhgia">
    <w:name w:val="Canh giữa"/>
    <w:basedOn w:val="Binhthng"/>
    <w:link w:val="CanhgiaChar"/>
    <w:qFormat/>
    <w:pPr>
      <w:spacing w:line="340" w:lineRule="atLeast"/>
      <w:jc w:val="center"/>
    </w:pPr>
  </w:style>
  <w:style w:type="character" w:customStyle="1" w:styleId="CanhgiaChar">
    <w:name w:val="Canh giữa Char"/>
    <w:basedOn w:val="Phngmcinhcuaoanvn"/>
    <w:link w:val="Canhgia"/>
    <w:qFormat/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BangThngthng"/>
    <w:qFormat/>
    <w:rPr>
      <w:rFonts w:ascii="Times New Roman" w:eastAsia="Times New Roman" w:hAnsi="Times New Roman" w:cs="Times New Roman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5">
    <w:name w:val="Unresolved Mention5"/>
    <w:basedOn w:val="Phngmcinhcuaoanvn"/>
    <w:uiPriority w:val="99"/>
    <w:semiHidden/>
    <w:unhideWhenUsed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AB062B"/>
    <w:pPr>
      <w:widowControl/>
      <w:spacing w:after="0" w:line="259" w:lineRule="auto"/>
      <w:outlineLvl w:val="9"/>
    </w:pPr>
    <w:rPr>
      <w:sz w:val="32"/>
    </w:rPr>
  </w:style>
  <w:style w:type="paragraph" w:customStyle="1" w:styleId="2d">
    <w:name w:val="2d"/>
    <w:basedOn w:val="1c"/>
    <w:qFormat/>
    <w:rsid w:val="009474E9"/>
    <w:pPr>
      <w:numPr>
        <w:numId w:val="128"/>
      </w:numPr>
      <w:ind w:left="648"/>
    </w:pPr>
  </w:style>
  <w:style w:type="paragraph" w:styleId="Duytlai">
    <w:name w:val="Revision"/>
    <w:hidden/>
    <w:uiPriority w:val="99"/>
    <w:semiHidden/>
    <w:rsid w:val="008436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thuvienphapluat.vn/chinh-sach-phap-luat-moi/vn/thoi-su-phap-luat/tu-van-phap-luat/30698/cach-ghi-so-hieu-van-ban-hanh-chinh-dung-chuan-phap-lua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B98B2C-EE88-4DCC-8E55-115A7231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975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Trang</dc:creator>
  <cp:lastModifiedBy>Vu Nguyen Vi</cp:lastModifiedBy>
  <cp:revision>7</cp:revision>
  <dcterms:created xsi:type="dcterms:W3CDTF">2024-03-05T07:44:00Z</dcterms:created>
  <dcterms:modified xsi:type="dcterms:W3CDTF">2024-03-05T08:06:00Z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2DACADD5C6E9483484D6B4624F170997</vt:lpwstr>
  </property>
</Properties>
</file>